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p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:rsidTr="007206CD">
        <w:trPr>
          <w:trHeight w:val="1583"/>
        </w:trPr>
        <w:tc>
          <w:tcPr>
            <w:tcW w:w="9359" w:type="dxa"/>
          </w:tcPr>
          <w:p w:rsidR="00500742" w:rsidRPr="007F4104" w:rsidRDefault="00426215" w:rsidP="007206CD">
            <w:pPr>
              <w:pStyle w:val="af1"/>
            </w:pPr>
            <w:del w:id="0" w:author="Учетная запись Майкрософт" w:date="2025-03-13T00:39:00Z">
              <w:r w:rsidDel="008B18D8">
                <w:delText xml:space="preserve">Business </w:delText>
              </w:r>
            </w:del>
            <w:ins w:id="1" w:author="Учетная запись Майкрософт" w:date="2025-03-13T00:38:00Z">
              <w:r w:rsidR="008B18D8">
                <w:t>Desc</w:t>
              </w:r>
            </w:ins>
            <w:ins w:id="2" w:author="Учетная запись Майкрософт" w:date="2025-03-13T00:39:00Z">
              <w:r w:rsidR="008B18D8">
                <w:t>ribtion</w:t>
              </w:r>
            </w:ins>
            <w:del w:id="3" w:author="Учетная запись Майкрософт" w:date="2025-03-13T00:39:00Z">
              <w:r w:rsidDel="008B18D8">
                <w:delText>T</w:delText>
              </w:r>
            </w:del>
            <w:del w:id="4" w:author="Учетная запись Майкрософт" w:date="2025-03-13T00:38:00Z">
              <w:r w:rsidDel="008B18D8">
                <w:delText>emplate</w:delText>
              </w:r>
            </w:del>
          </w:p>
          <w:p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:rsidR="00500742" w:rsidRPr="00D04DA9" w:rsidRDefault="00950730" w:rsidP="008B18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del w:id="5" w:author="Учетная запись Майкрософт" w:date="2025-03-13T00:38:00Z">
              <w:r w:rsidRPr="00950730" w:rsidDel="008B18D8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Subject</w:delText>
              </w:r>
              <w:r w:rsidDel="008B18D8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 xml:space="preserve"> </w:delText>
              </w:r>
            </w:del>
            <w:ins w:id="6" w:author="Учетная запись Майкрософт" w:date="2025-03-13T00:38:00Z">
              <w:r w:rsidR="008B18D8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 xml:space="preserve">SUPERSTORE </w:t>
              </w:r>
            </w:ins>
            <w:del w:id="7" w:author="Учетная запись Майкрософт" w:date="2025-03-13T00:38:00Z">
              <w:r w:rsidRPr="00950730" w:rsidDel="008B18D8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areas</w:delText>
              </w:r>
            </w:del>
            <w:ins w:id="8" w:author="Учетная запись Майкрософт" w:date="2025-03-13T00:38:00Z">
              <w:r w:rsidR="008B18D8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DATASET</w:t>
              </w:r>
            </w:ins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:rsidTr="007206CD">
        <w:tc>
          <w:tcPr>
            <w:tcW w:w="9359" w:type="dxa"/>
          </w:tcPr>
          <w:p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:rsidR="00500742" w:rsidRDefault="00500742" w:rsidP="00500742">
      <w:pPr>
        <w:pStyle w:val="a2"/>
      </w:pPr>
    </w:p>
    <w:p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500742" w:rsidRDefault="00500742" w:rsidP="00500742">
      <w:pPr>
        <w:pStyle w:val="a2"/>
      </w:pPr>
    </w:p>
    <w:p w:rsidR="00500742" w:rsidRPr="00713C48" w:rsidRDefault="00500742" w:rsidP="00500742">
      <w:pPr>
        <w:pStyle w:val="af3"/>
      </w:pPr>
      <w:bookmarkStart w:id="9" w:name="_Toc456598587"/>
      <w:bookmarkStart w:id="10" w:name="_Toc456600918"/>
      <w:bookmarkStart w:id="11" w:name="_Toc2484421"/>
      <w:bookmarkStart w:id="12" w:name="_Toc4475558"/>
      <w:r w:rsidRPr="00713C48">
        <w:t>Contents</w:t>
      </w:r>
    </w:p>
    <w:p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30203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:rsidR="00500742" w:rsidRPr="00114D08" w:rsidRDefault="00500742" w:rsidP="00500742">
      <w:pPr>
        <w:pStyle w:val="a2"/>
      </w:pPr>
    </w:p>
    <w:p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13" w:name="_Section_1"/>
      <w:bookmarkEnd w:id="13"/>
      <w:r w:rsidRPr="008E2573">
        <w:br w:type="page"/>
      </w:r>
      <w:bookmarkEnd w:id="9"/>
      <w:bookmarkEnd w:id="10"/>
      <w:bookmarkEnd w:id="11"/>
      <w:bookmarkEnd w:id="12"/>
    </w:p>
    <w:p w:rsidR="00426215" w:rsidRDefault="00426215" w:rsidP="00426215">
      <w:pPr>
        <w:pStyle w:val="1"/>
        <w:ind w:left="431" w:hanging="431"/>
      </w:pPr>
      <w:bookmarkStart w:id="14" w:name="_Toc412572569"/>
      <w:bookmarkStart w:id="15" w:name="_Toc509167633"/>
      <w:bookmarkStart w:id="16" w:name="_Toc62212630"/>
      <w:r>
        <w:lastRenderedPageBreak/>
        <w:t>Business Description</w:t>
      </w:r>
      <w:bookmarkEnd w:id="14"/>
      <w:bookmarkEnd w:id="15"/>
      <w:bookmarkEnd w:id="16"/>
    </w:p>
    <w:p w:rsidR="008B18D8" w:rsidRDefault="00426215">
      <w:pPr>
        <w:pStyle w:val="2"/>
        <w:keepNext w:val="0"/>
        <w:ind w:left="851" w:hanging="851"/>
        <w:rPr>
          <w:ins w:id="17" w:author="Учетная запись Майкрософт" w:date="2025-03-13T00:46:00Z"/>
        </w:rPr>
      </w:pPr>
      <w:bookmarkStart w:id="18" w:name="_Toc412572570"/>
      <w:bookmarkStart w:id="19" w:name="_Toc509167634"/>
      <w:bookmarkStart w:id="20" w:name="_Toc62212631"/>
      <w:r>
        <w:t>Business background</w:t>
      </w:r>
      <w:bookmarkEnd w:id="18"/>
      <w:bookmarkEnd w:id="19"/>
      <w:bookmarkEnd w:id="20"/>
    </w:p>
    <w:p w:rsidR="00022410" w:rsidRDefault="008B18D8">
      <w:pPr>
        <w:pStyle w:val="a2"/>
        <w:rPr>
          <w:ins w:id="21" w:author="Учетная запись Майкрософт" w:date="2025-03-13T00:50:00Z"/>
        </w:rPr>
        <w:pPrChange w:id="22" w:author="Учетная запись Майкрософт" w:date="2025-03-13T00:52:00Z">
          <w:pPr>
            <w:pStyle w:val="2"/>
            <w:keepNext w:val="0"/>
            <w:ind w:left="851" w:hanging="851"/>
          </w:pPr>
        </w:pPrChange>
      </w:pPr>
      <w:ins w:id="23" w:author="Учетная запись Майкрософт" w:date="2025-03-13T00:50:00Z">
        <w:r w:rsidRPr="008B18D8">
          <w:t>The Superstore dataset represents sales transactions across multiple geographic locations and product categories. The database supports tracking of orders, customers, products, and shipping details.</w:t>
        </w:r>
      </w:ins>
    </w:p>
    <w:p w:rsidR="008B18D8" w:rsidRPr="008B18D8" w:rsidDel="008B18D8" w:rsidRDefault="008B18D8">
      <w:pPr>
        <w:pStyle w:val="a2"/>
        <w:rPr>
          <w:del w:id="24" w:author="Учетная запись Майкрософт" w:date="2025-03-13T00:50:00Z"/>
        </w:rPr>
        <w:pPrChange w:id="25" w:author="Учетная запись Майкрософт" w:date="2025-03-13T00:46:00Z">
          <w:pPr>
            <w:pStyle w:val="2"/>
            <w:keepNext w:val="0"/>
            <w:ind w:left="851" w:hanging="851"/>
          </w:pPr>
        </w:pPrChange>
      </w:pPr>
    </w:p>
    <w:p w:rsidR="00C403FF" w:rsidRPr="00C403FF" w:rsidDel="008B18D8" w:rsidRDefault="00C403FF" w:rsidP="00C403FF">
      <w:pPr>
        <w:pStyle w:val="a2"/>
        <w:rPr>
          <w:del w:id="26" w:author="Учетная запись Майкрософт" w:date="2025-03-13T00:50:00Z"/>
        </w:rPr>
      </w:pPr>
    </w:p>
    <w:p w:rsidR="00C403FF" w:rsidRPr="00C403FF" w:rsidRDefault="00426215" w:rsidP="00C403FF">
      <w:pPr>
        <w:pStyle w:val="2"/>
        <w:keepNext w:val="0"/>
        <w:ind w:left="851" w:hanging="851"/>
      </w:pPr>
      <w:bookmarkStart w:id="27" w:name="_Toc412572571"/>
      <w:bookmarkStart w:id="28" w:name="_Toc509167635"/>
      <w:bookmarkStart w:id="29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30" w:name="_Toc462595274"/>
      <w:bookmarkEnd w:id="27"/>
      <w:bookmarkEnd w:id="28"/>
      <w:r w:rsidR="00C403FF" w:rsidRPr="00C403FF">
        <w:t>Current Situation</w:t>
      </w:r>
      <w:bookmarkEnd w:id="29"/>
      <w:bookmarkEnd w:id="30"/>
    </w:p>
    <w:p w:rsidR="000A7CDA" w:rsidRDefault="000A7CDA" w:rsidP="000A7CDA">
      <w:pPr>
        <w:pStyle w:val="a2"/>
        <w:rPr>
          <w:ins w:id="31" w:author="Учетная запись Майкрософт" w:date="2025-05-16T22:18:00Z"/>
        </w:rPr>
      </w:pPr>
      <w:ins w:id="32" w:author="Учетная запись Майкрософт" w:date="2025-05-16T22:18:00Z">
        <w:r>
          <w:t>The same information (customer details, product information, etc.) is stored in multiple places, leading to inconsistencies.</w:t>
        </w:r>
      </w:ins>
    </w:p>
    <w:p w:rsidR="000A7CDA" w:rsidRDefault="000A7CDA" w:rsidP="000A7CDA">
      <w:pPr>
        <w:pStyle w:val="a2"/>
        <w:rPr>
          <w:ins w:id="33" w:author="Учетная запись Майкрософт" w:date="2025-05-16T22:18:00Z"/>
        </w:rPr>
      </w:pPr>
      <w:ins w:id="34" w:author="Учетная запись Майкрософт" w:date="2025-05-16T22:18:00Z">
        <w:r>
          <w:t>Without proper constraints and validation, data errors are common.</w:t>
        </w:r>
      </w:ins>
    </w:p>
    <w:p w:rsidR="000A7CDA" w:rsidRDefault="000A7CDA" w:rsidP="000A7CDA">
      <w:pPr>
        <w:pStyle w:val="a2"/>
        <w:rPr>
          <w:ins w:id="35" w:author="Учетная запись Майкрософт" w:date="2025-05-16T22:18:00Z"/>
        </w:rPr>
        <w:pPrChange w:id="36" w:author="Учетная запись Майкрософт" w:date="2025-05-16T22:19:00Z">
          <w:pPr>
            <w:pStyle w:val="a2"/>
          </w:pPr>
        </w:pPrChange>
      </w:pPr>
      <w:ins w:id="37" w:author="Учетная запись Майкрософт" w:date="2025-05-16T22:18:00Z">
        <w:r>
          <w:t>Generating reports requires manual data extraction from multiple sources.</w:t>
        </w:r>
      </w:ins>
    </w:p>
    <w:p w:rsidR="000A7CDA" w:rsidRDefault="000A7CDA" w:rsidP="000A7CDA">
      <w:pPr>
        <w:pStyle w:val="a2"/>
        <w:rPr>
          <w:ins w:id="38" w:author="Учетная запись Майкрософт" w:date="2025-05-16T22:18:00Z"/>
        </w:rPr>
        <w:pPrChange w:id="39" w:author="Учетная запись Майкрософт" w:date="2025-05-16T22:19:00Z">
          <w:pPr>
            <w:pStyle w:val="a2"/>
          </w:pPr>
        </w:pPrChange>
      </w:pPr>
      <w:ins w:id="40" w:author="Учетная запись Майкрософт" w:date="2025-05-16T22:18:00Z">
        <w:r>
          <w:t>The current structure makes it difficult to perform complex analysis on sales trends, customer behavior, or product performance.</w:t>
        </w:r>
      </w:ins>
    </w:p>
    <w:p w:rsidR="000A7CDA" w:rsidRDefault="000A7CDA" w:rsidP="000A7CDA">
      <w:pPr>
        <w:pStyle w:val="a2"/>
        <w:rPr>
          <w:ins w:id="41" w:author="Учетная запись Майкрософт" w:date="2025-05-16T22:18:00Z"/>
        </w:rPr>
        <w:pPrChange w:id="42" w:author="Учетная запись Майкрософт" w:date="2025-05-16T22:19:00Z">
          <w:pPr>
            <w:pStyle w:val="a2"/>
          </w:pPr>
        </w:pPrChange>
      </w:pPr>
      <w:ins w:id="43" w:author="Учетная запись Майкрософт" w:date="2025-05-16T22:19:00Z">
        <w:r>
          <w:t>T</w:t>
        </w:r>
      </w:ins>
      <w:ins w:id="44" w:author="Учетная запись Майкрософт" w:date="2025-05-16T22:18:00Z">
        <w:r>
          <w:t>he current system becomes increasingly difficult to maintain.</w:t>
        </w:r>
      </w:ins>
    </w:p>
    <w:p w:rsidR="00022410" w:rsidRDefault="000A7CDA" w:rsidP="000A7CDA">
      <w:pPr>
        <w:pStyle w:val="a2"/>
        <w:rPr>
          <w:ins w:id="45" w:author="Учетная запись Майкрософт" w:date="2025-03-13T00:51:00Z"/>
        </w:rPr>
        <w:pPrChange w:id="46" w:author="Учетная запись Майкрософт" w:date="2025-05-16T22:19:00Z">
          <w:pPr>
            <w:pStyle w:val="a2"/>
          </w:pPr>
        </w:pPrChange>
      </w:pPr>
      <w:ins w:id="47" w:author="Учетная запись Майкрософт" w:date="2025-05-16T22:18:00Z">
        <w:r>
          <w:t>Different departments maintain their own data, leading to fragmented information and inconsistent understanding.</w:t>
        </w:r>
      </w:ins>
    </w:p>
    <w:p w:rsidR="008B18D8" w:rsidRPr="00E82570" w:rsidRDefault="008B18D8" w:rsidP="008B18D8">
      <w:pPr>
        <w:pStyle w:val="a2"/>
      </w:pPr>
    </w:p>
    <w:p w:rsidR="00426215" w:rsidRDefault="0000152E" w:rsidP="00426215">
      <w:pPr>
        <w:pStyle w:val="2"/>
        <w:keepNext w:val="0"/>
        <w:ind w:left="851" w:hanging="851"/>
      </w:pPr>
      <w:bookmarkStart w:id="48" w:name="_Toc412572572"/>
      <w:bookmarkStart w:id="49" w:name="_Toc509167636"/>
      <w:bookmarkStart w:id="50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48"/>
      <w:bookmarkEnd w:id="49"/>
      <w:r w:rsidR="00C403FF">
        <w:t>database. Project Vision</w:t>
      </w:r>
      <w:bookmarkEnd w:id="50"/>
    </w:p>
    <w:p w:rsidR="000A7CDA" w:rsidRDefault="000A7CDA" w:rsidP="000A7CDA">
      <w:pPr>
        <w:pStyle w:val="a2"/>
        <w:rPr>
          <w:ins w:id="51" w:author="Учетная запись Майкрософт" w:date="2025-05-16T22:20:00Z"/>
        </w:rPr>
        <w:pPrChange w:id="52" w:author="Учетная запись Майкрософт" w:date="2025-05-16T22:21:00Z">
          <w:pPr>
            <w:pStyle w:val="a2"/>
          </w:pPr>
        </w:pPrChange>
      </w:pPr>
      <w:ins w:id="53" w:author="Учетная запись Майкрософт" w:date="2025-05-16T22:20:00Z">
        <w:r>
          <w:t>A normalized database ensures that each piece of information is stored exactly once, eliminating redundancy and inconsistencies.Proper constraints and relationships ensure data accuracy and validity.</w:t>
        </w:r>
      </w:ins>
    </w:p>
    <w:p w:rsidR="000A7CDA" w:rsidRDefault="000A7CDA" w:rsidP="000A7CDA">
      <w:pPr>
        <w:pStyle w:val="a2"/>
        <w:rPr>
          <w:ins w:id="54" w:author="Учетная запись Майкрософт" w:date="2025-05-16T22:20:00Z"/>
        </w:rPr>
        <w:pPrChange w:id="55" w:author="Учетная запись Майкрософт" w:date="2025-05-16T22:21:00Z">
          <w:pPr>
            <w:pStyle w:val="a2"/>
          </w:pPr>
        </w:pPrChange>
      </w:pPr>
      <w:ins w:id="56" w:author="Учетная запись Майкрософт" w:date="2025-05-16T22:20:00Z">
        <w:r>
          <w:t>Easy access to related data allows for more comprehensive and automated reporting.</w:t>
        </w:r>
      </w:ins>
    </w:p>
    <w:p w:rsidR="006F645E" w:rsidRDefault="000A7CDA" w:rsidP="000A7CDA">
      <w:pPr>
        <w:pStyle w:val="a2"/>
        <w:rPr>
          <w:ins w:id="57" w:author="Учетная запись Майкрософт" w:date="2025-03-13T00:52:00Z"/>
        </w:rPr>
        <w:pPrChange w:id="58" w:author="Учетная запись Майкрософт" w:date="2025-05-16T22:21:00Z">
          <w:pPr>
            <w:pStyle w:val="a2"/>
          </w:pPr>
        </w:pPrChange>
      </w:pPr>
      <w:ins w:id="59" w:author="Учетная запись Майкрософт" w:date="2025-05-16T22:20:00Z">
        <w:r>
          <w:t>The structured data enables complex analytics to discover sales patterns, customer preferences, and market trends.The database can grow with the business without compromising performance.</w:t>
        </w:r>
      </w:ins>
    </w:p>
    <w:p w:rsidR="00022410" w:rsidRPr="006F645E" w:rsidRDefault="00022410" w:rsidP="008B18D8">
      <w:pPr>
        <w:pStyle w:val="a2"/>
      </w:pPr>
    </w:p>
    <w:p w:rsidR="00426215" w:rsidRDefault="006F645E" w:rsidP="00426215">
      <w:pPr>
        <w:pStyle w:val="1"/>
        <w:ind w:left="431" w:hanging="431"/>
      </w:pPr>
      <w:bookmarkStart w:id="60" w:name="_Toc62212634"/>
      <w:bookmarkStart w:id="61" w:name="_Hlk314571188"/>
      <w:r>
        <w:t>Model description</w:t>
      </w:r>
      <w:bookmarkEnd w:id="60"/>
    </w:p>
    <w:p w:rsidR="006F645E" w:rsidRDefault="006F645E" w:rsidP="006F645E">
      <w:pPr>
        <w:pStyle w:val="2"/>
        <w:keepNext w:val="0"/>
        <w:ind w:left="851" w:hanging="851"/>
      </w:pPr>
      <w:bookmarkStart w:id="62" w:name="_Toc462595272"/>
      <w:bookmarkStart w:id="63" w:name="_Toc62212635"/>
      <w:r w:rsidRPr="008D63DF">
        <w:t>Definitions &amp; Acronyms</w:t>
      </w:r>
      <w:bookmarkEnd w:id="62"/>
      <w:bookmarkEnd w:id="63"/>
    </w:p>
    <w:p w:rsidR="00022410" w:rsidRDefault="00022410" w:rsidP="00022410">
      <w:pPr>
        <w:pStyle w:val="a2"/>
        <w:rPr>
          <w:ins w:id="64" w:author="Учетная запись Майкрософт" w:date="2025-03-13T00:52:00Z"/>
        </w:rPr>
      </w:pPr>
      <w:ins w:id="65" w:author="Учетная запись Майкрософт" w:date="2025-03-13T00:52:00Z">
        <w:r>
          <w:t>Definitions &amp; Acronyms</w:t>
        </w:r>
      </w:ins>
    </w:p>
    <w:p w:rsidR="00022410" w:rsidRDefault="00022410">
      <w:pPr>
        <w:pStyle w:val="a2"/>
        <w:rPr>
          <w:ins w:id="66" w:author="Учетная запись Майкрософт" w:date="2025-03-13T00:52:00Z"/>
        </w:rPr>
      </w:pPr>
      <w:ins w:id="67" w:author="Учетная запись Майкрософт" w:date="2025-03-13T00:52:00Z">
        <w:r>
          <w:t>PK: Primary Key</w:t>
        </w:r>
      </w:ins>
    </w:p>
    <w:p w:rsidR="00022410" w:rsidRDefault="00022410">
      <w:pPr>
        <w:pStyle w:val="a2"/>
        <w:rPr>
          <w:ins w:id="68" w:author="Учетная запись Майкрософт" w:date="2025-03-13T00:52:00Z"/>
        </w:rPr>
      </w:pPr>
      <w:ins w:id="69" w:author="Учетная запись Майкрософт" w:date="2025-03-13T00:52:00Z">
        <w:r>
          <w:t>FK: Foreign Key</w:t>
        </w:r>
      </w:ins>
    </w:p>
    <w:p w:rsidR="00022410" w:rsidRPr="006F645E" w:rsidRDefault="00022410">
      <w:pPr>
        <w:pStyle w:val="a2"/>
      </w:pPr>
      <w:ins w:id="70" w:author="Учетная запись Майкрософт" w:date="2025-03-13T00:52:00Z">
        <w:r>
          <w:t>M2M: Many-to-Many relationship (resolved via junction tables).</w:t>
        </w:r>
      </w:ins>
    </w:p>
    <w:p w:rsidR="00426215" w:rsidDel="007E6B5E" w:rsidRDefault="007E6B5E" w:rsidP="006F645E">
      <w:pPr>
        <w:pStyle w:val="2"/>
        <w:keepNext w:val="0"/>
        <w:ind w:left="851" w:hanging="851"/>
        <w:rPr>
          <w:del w:id="71" w:author="Учетная запись Майкрософт" w:date="2025-05-16T22:35:00Z"/>
        </w:rPr>
      </w:pPr>
      <w:bookmarkStart w:id="72" w:name="_Toc412572574"/>
      <w:bookmarkStart w:id="73" w:name="_Toc509167638"/>
      <w:bookmarkStart w:id="74" w:name="_Toc62212636"/>
      <w:ins w:id="75" w:author="Учетная запись Майкрософт" w:date="2025-05-16T22:35:00Z">
        <w:r>
          <w:rPr>
            <w:noProof/>
          </w:rPr>
          <w:lastRenderedPageBreak/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62865</wp:posOffset>
              </wp:positionH>
              <wp:positionV relativeFrom="paragraph">
                <wp:posOffset>264795</wp:posOffset>
              </wp:positionV>
              <wp:extent cx="5082540" cy="2322830"/>
              <wp:effectExtent l="0" t="0" r="3810" b="1270"/>
              <wp:wrapThrough wrapText="bothSides">
                <wp:wrapPolygon edited="0">
                  <wp:start x="0" y="0"/>
                  <wp:lineTo x="0" y="21435"/>
                  <wp:lineTo x="21535" y="21435"/>
                  <wp:lineTo x="21535" y="0"/>
                  <wp:lineTo x="0" y="0"/>
                </wp:wrapPolygon>
              </wp:wrapThrough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rawSQL-image-export-2025-05-16 (1).pn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2540" cy="2322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 w:rsidR="00426215">
        <w:t>Logical Scheme</w:t>
      </w:r>
      <w:bookmarkEnd w:id="72"/>
      <w:bookmarkEnd w:id="73"/>
      <w:bookmarkEnd w:id="74"/>
    </w:p>
    <w:bookmarkEnd w:id="61"/>
    <w:p w:rsidR="00022410" w:rsidRDefault="00022410" w:rsidP="007E6B5E">
      <w:pPr>
        <w:pStyle w:val="2"/>
        <w:keepNext w:val="0"/>
        <w:ind w:left="851" w:hanging="851"/>
        <w:rPr>
          <w:ins w:id="76" w:author="Учетная запись Майкрософт" w:date="2025-03-13T00:53:00Z"/>
        </w:rPr>
        <w:pPrChange w:id="77" w:author="Учетная запись Майкрософт" w:date="2025-05-16T22:35:00Z">
          <w:pPr>
            <w:pStyle w:val="af7"/>
          </w:pPr>
        </w:pPrChange>
      </w:pPr>
    </w:p>
    <w:p w:rsidR="006F645E" w:rsidRDefault="006F645E">
      <w:pPr>
        <w:pStyle w:val="a2"/>
        <w:tabs>
          <w:tab w:val="left" w:pos="1404"/>
        </w:tabs>
        <w:pPrChange w:id="78" w:author="Учетная запись Майкрософт" w:date="2025-03-13T00:53:00Z">
          <w:pPr>
            <w:pStyle w:val="a2"/>
          </w:pPr>
        </w:pPrChange>
      </w:pPr>
      <w:del w:id="79" w:author="Учетная запись Майкрософт" w:date="2025-03-13T00:53:00Z">
        <w:r w:rsidDel="00022410">
          <w:delText>&lt;image&gt;</w:delText>
        </w:r>
      </w:del>
    </w:p>
    <w:p w:rsidR="006F645E" w:rsidRDefault="006F645E" w:rsidP="00500742">
      <w:pPr>
        <w:pStyle w:val="a2"/>
      </w:pPr>
    </w:p>
    <w:p w:rsidR="006F645E" w:rsidRDefault="00407DD5" w:rsidP="006F645E">
      <w:pPr>
        <w:pStyle w:val="2"/>
        <w:keepNext w:val="0"/>
        <w:ind w:left="851" w:hanging="851"/>
      </w:pPr>
      <w:bookmarkStart w:id="80" w:name="_Toc62212637"/>
      <w:r>
        <w:t>O</w:t>
      </w:r>
      <w:r w:rsidR="006F645E">
        <w:t>bjects</w:t>
      </w:r>
      <w:bookmarkEnd w:id="80"/>
    </w:p>
    <w:p w:rsidR="006F645E" w:rsidRDefault="006F645E" w:rsidP="006F645E">
      <w:pPr>
        <w:pStyle w:val="a2"/>
      </w:pPr>
    </w:p>
    <w:p w:rsidR="006F645E" w:rsidRDefault="006F645E" w:rsidP="006F645E">
      <w:pPr>
        <w:pStyle w:val="a2"/>
      </w:pPr>
      <w:r>
        <w:t>Table Description</w:t>
      </w:r>
    </w:p>
    <w:p w:rsidR="00BE17E0" w:rsidRDefault="00BE17E0" w:rsidP="006F645E">
      <w:pPr>
        <w:pStyle w:val="a2"/>
      </w:pPr>
      <w:r>
        <w:t>&lt;des</w:t>
      </w:r>
      <w:r w:rsidR="007B27B1">
        <w:t>c</w:t>
      </w:r>
      <w:r>
        <w:t>ription&gt;</w:t>
      </w:r>
    </w:p>
    <w:p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81" w:author="Учетная запись Майкрософт" w:date="2025-03-13T01:00:00Z">
          <w:tblPr>
            <w:tblW w:w="0" w:type="auto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02"/>
        <w:gridCol w:w="2302"/>
        <w:gridCol w:w="2302"/>
        <w:gridCol w:w="2302"/>
        <w:tblGridChange w:id="82">
          <w:tblGrid>
            <w:gridCol w:w="108"/>
            <w:gridCol w:w="2194"/>
            <w:gridCol w:w="108"/>
            <w:gridCol w:w="2194"/>
            <w:gridCol w:w="108"/>
            <w:gridCol w:w="2194"/>
            <w:gridCol w:w="108"/>
            <w:gridCol w:w="2194"/>
            <w:gridCol w:w="108"/>
          </w:tblGrid>
        </w:tblGridChange>
      </w:tblGrid>
      <w:tr w:rsidR="00022410" w:rsidRPr="00022410" w:rsidTr="00022410">
        <w:trPr>
          <w:trHeight w:val="292"/>
          <w:ins w:id="83" w:author="Учетная запись Майкрософт" w:date="2025-03-13T00:59:00Z"/>
          <w:trPrChange w:id="84" w:author="Учетная запись Майкрософт" w:date="2025-03-13T01:00:00Z">
            <w:trPr>
              <w:gridBefore w:val="1"/>
              <w:trHeight w:val="292"/>
            </w:trPr>
          </w:trPrChange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5B9BD5" w:themeFill="accent5"/>
            <w:tcPrChange w:id="85" w:author="Учетная запись Майкрософт" w:date="2025-03-13T01:00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auto"/>
              </w:tcPr>
            </w:tcPrChange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86" w:author="Учетная запись Майкрософт" w:date="2025-03-13T00:59:00Z"/>
                <w:color w:val="000000" w:themeColor="text1"/>
                <w:sz w:val="18"/>
                <w:szCs w:val="18"/>
                <w:rPrChange w:id="87" w:author="Учетная запись Майкрософт" w:date="2025-03-13T01:01:00Z">
                  <w:rPr>
                    <w:ins w:id="8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8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9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5B9BD5" w:themeFill="accent5"/>
            <w:tcPrChange w:id="91" w:author="Учетная запись Майкрософт" w:date="2025-03-13T01:00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auto"/>
              </w:tcPr>
            </w:tcPrChange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92" w:author="Учетная запись Майкрософт" w:date="2025-03-13T00:59:00Z"/>
                <w:color w:val="000000" w:themeColor="text1"/>
                <w:sz w:val="18"/>
                <w:szCs w:val="18"/>
                <w:rPrChange w:id="93" w:author="Учетная запись Майкрософт" w:date="2025-03-13T01:01:00Z">
                  <w:rPr>
                    <w:ins w:id="9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9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9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Field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5B9BD5" w:themeFill="accent5"/>
            <w:tcPrChange w:id="97" w:author="Учетная запись Майкрософт" w:date="2025-03-13T01:00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auto"/>
              </w:tcPr>
            </w:tcPrChange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98" w:author="Учетная запись Майкрософт" w:date="2025-03-13T00:59:00Z"/>
                <w:color w:val="000000" w:themeColor="text1"/>
                <w:sz w:val="18"/>
                <w:szCs w:val="18"/>
                <w:rPrChange w:id="99" w:author="Учетная запись Майкрософт" w:date="2025-03-13T01:01:00Z">
                  <w:rPr>
                    <w:ins w:id="10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0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0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Field Description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5B9BD5" w:themeFill="accent5"/>
            <w:tcPrChange w:id="103" w:author="Учетная запись Майкрософт" w:date="2025-03-13T01:00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auto"/>
              </w:tcPr>
            </w:tcPrChange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04" w:author="Учетная запись Майкрософт" w:date="2025-03-13T00:59:00Z"/>
                <w:color w:val="000000" w:themeColor="text1"/>
                <w:sz w:val="18"/>
                <w:szCs w:val="18"/>
                <w:rPrChange w:id="105" w:author="Учетная запись Майкрософт" w:date="2025-03-13T01:01:00Z">
                  <w:rPr>
                    <w:ins w:id="10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0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0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Data Type</w:t>
              </w:r>
            </w:ins>
          </w:p>
        </w:tc>
      </w:tr>
      <w:tr w:rsidR="00022410" w:rsidRPr="00022410" w:rsidTr="00022410">
        <w:trPr>
          <w:trHeight w:val="292"/>
          <w:ins w:id="109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10" w:author="Учетная запись Майкрософт" w:date="2025-03-13T00:59:00Z"/>
                <w:color w:val="000000" w:themeColor="text1"/>
                <w:sz w:val="18"/>
                <w:szCs w:val="18"/>
                <w:rPrChange w:id="111" w:author="Учетная запись Майкрософт" w:date="2025-03-13T01:01:00Z">
                  <w:rPr>
                    <w:ins w:id="11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1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1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category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15" w:author="Учетная запись Майкрософт" w:date="2025-03-13T00:59:00Z"/>
                <w:color w:val="000000" w:themeColor="text1"/>
                <w:sz w:val="18"/>
                <w:szCs w:val="18"/>
                <w:rPrChange w:id="116" w:author="Учетная запись Майкрософт" w:date="2025-03-13T01:01:00Z">
                  <w:rPr>
                    <w:ins w:id="11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1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1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category_id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20" w:author="Учетная запись Майкрософт" w:date="2025-03-13T00:59:00Z"/>
                <w:color w:val="000000" w:themeColor="text1"/>
                <w:sz w:val="18"/>
                <w:szCs w:val="18"/>
                <w:rPrChange w:id="121" w:author="Учетная запись Майкрософт" w:date="2025-03-13T01:01:00Z">
                  <w:rPr>
                    <w:ins w:id="12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2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2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product categories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25" w:author="Учетная запись Майкрософт" w:date="2025-03-13T00:59:00Z"/>
                <w:color w:val="000000" w:themeColor="text1"/>
                <w:sz w:val="18"/>
                <w:szCs w:val="18"/>
                <w:rPrChange w:id="126" w:author="Учетная запись Майкрософт" w:date="2025-03-13T01:01:00Z">
                  <w:rPr>
                    <w:ins w:id="12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2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2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022410" w:rsidRPr="00022410" w:rsidTr="00022410">
        <w:trPr>
          <w:trHeight w:val="292"/>
          <w:ins w:id="130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31" w:author="Учетная запись Майкрософт" w:date="2025-03-13T00:59:00Z"/>
                <w:color w:val="000000" w:themeColor="text1"/>
                <w:sz w:val="18"/>
                <w:szCs w:val="18"/>
                <w:rPrChange w:id="132" w:author="Учетная запись Майкрософт" w:date="2025-03-13T01:01:00Z">
                  <w:rPr>
                    <w:ins w:id="13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34" w:author="Учетная запись Майкрософт" w:date="2025-03-13T00:59:00Z"/>
                <w:color w:val="000000" w:themeColor="text1"/>
                <w:sz w:val="18"/>
                <w:szCs w:val="18"/>
                <w:rPrChange w:id="135" w:author="Учетная запись Майкрософт" w:date="2025-03-13T01:01:00Z">
                  <w:rPr>
                    <w:ins w:id="13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3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3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category_name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39" w:author="Учетная запись Майкрософт" w:date="2025-03-13T00:59:00Z"/>
                <w:color w:val="000000" w:themeColor="text1"/>
                <w:sz w:val="18"/>
                <w:szCs w:val="18"/>
                <w:rPrChange w:id="140" w:author="Учетная запись Майкрософт" w:date="2025-03-13T01:01:00Z">
                  <w:rPr>
                    <w:ins w:id="14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4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4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category (e.g., Furniture)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BD7E12" w:rsidP="00022410">
            <w:pPr>
              <w:pStyle w:val="a2"/>
              <w:widowControl w:val="0"/>
              <w:spacing w:line="360" w:lineRule="auto"/>
              <w:jc w:val="center"/>
              <w:rPr>
                <w:ins w:id="144" w:author="Учетная запись Майкрософт" w:date="2025-03-13T00:59:00Z"/>
                <w:color w:val="000000" w:themeColor="text1"/>
                <w:sz w:val="18"/>
                <w:szCs w:val="18"/>
                <w:rPrChange w:id="145" w:author="Учетная запись Майкрософт" w:date="2025-03-13T01:01:00Z">
                  <w:rPr>
                    <w:ins w:id="14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47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148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149" w:author="Учетная запись Майкрософт" w:date="2025-05-16T22:25:00Z">
              <w:r>
                <w:rPr>
                  <w:color w:val="000000" w:themeColor="text1"/>
                  <w:sz w:val="18"/>
                  <w:szCs w:val="18"/>
                </w:rPr>
                <w:t>10</w:t>
              </w:r>
            </w:ins>
            <w:ins w:id="150" w:author="Учетная запись Майкрософт" w:date="2025-05-16T22:24:00Z">
              <w:r>
                <w:rPr>
                  <w:color w:val="000000" w:themeColor="text1"/>
                  <w:sz w:val="18"/>
                  <w:szCs w:val="18"/>
                </w:rPr>
                <w:t>0</w:t>
              </w:r>
            </w:ins>
            <w:ins w:id="151" w:author="Учетная запись Майкрософт" w:date="2025-03-13T00:59:00Z">
              <w:r w:rsidR="00022410" w:rsidRPr="00022410">
                <w:rPr>
                  <w:color w:val="000000" w:themeColor="text1"/>
                  <w:sz w:val="18"/>
                  <w:szCs w:val="18"/>
                  <w:rPrChange w:id="15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)</w:t>
              </w:r>
            </w:ins>
          </w:p>
        </w:tc>
      </w:tr>
      <w:tr w:rsidR="00022410" w:rsidRPr="00022410" w:rsidTr="00022410">
        <w:trPr>
          <w:trHeight w:val="292"/>
          <w:ins w:id="153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54" w:author="Учетная запись Майкрософт" w:date="2025-03-13T00:59:00Z"/>
                <w:color w:val="000000" w:themeColor="text1"/>
                <w:sz w:val="18"/>
                <w:szCs w:val="18"/>
                <w:rPrChange w:id="155" w:author="Учетная запись Майкрософт" w:date="2025-03-13T01:01:00Z">
                  <w:rPr>
                    <w:ins w:id="15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5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5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sub_category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59" w:author="Учетная запись Майкрософт" w:date="2025-03-13T00:59:00Z"/>
                <w:color w:val="000000" w:themeColor="text1"/>
                <w:sz w:val="18"/>
                <w:szCs w:val="18"/>
                <w:rPrChange w:id="160" w:author="Учетная запись Майкрософт" w:date="2025-03-13T01:01:00Z">
                  <w:rPr>
                    <w:ins w:id="16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6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6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sub_category_id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64" w:author="Учетная запись Майкрософт" w:date="2025-03-13T00:59:00Z"/>
                <w:color w:val="000000" w:themeColor="text1"/>
                <w:sz w:val="18"/>
                <w:szCs w:val="18"/>
                <w:rPrChange w:id="165" w:author="Учетная запись Майкрософт" w:date="2025-03-13T01:01:00Z">
                  <w:rPr>
                    <w:ins w:id="16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6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6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sub-categories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69" w:author="Учетная запись Майкрософт" w:date="2025-03-13T00:59:00Z"/>
                <w:color w:val="000000" w:themeColor="text1"/>
                <w:sz w:val="18"/>
                <w:szCs w:val="18"/>
                <w:rPrChange w:id="170" w:author="Учетная запись Майкрософт" w:date="2025-03-13T01:01:00Z">
                  <w:rPr>
                    <w:ins w:id="17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7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7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022410" w:rsidRPr="00022410" w:rsidTr="00022410">
        <w:trPr>
          <w:trHeight w:val="292"/>
          <w:ins w:id="174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75" w:author="Учетная запись Майкрософт" w:date="2025-03-13T00:59:00Z"/>
                <w:color w:val="000000" w:themeColor="text1"/>
                <w:sz w:val="18"/>
                <w:szCs w:val="18"/>
                <w:rPrChange w:id="176" w:author="Учетная запись Майкрософт" w:date="2025-03-13T01:01:00Z">
                  <w:rPr>
                    <w:ins w:id="17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78" w:author="Учетная запись Майкрософт" w:date="2025-03-13T00:59:00Z"/>
                <w:color w:val="000000" w:themeColor="text1"/>
                <w:sz w:val="18"/>
                <w:szCs w:val="18"/>
                <w:rPrChange w:id="179" w:author="Учетная запись Майкрософт" w:date="2025-03-13T01:01:00Z">
                  <w:rPr>
                    <w:ins w:id="18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8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8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sub_category_name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83" w:author="Учетная запись Майкрософт" w:date="2025-03-13T00:59:00Z"/>
                <w:color w:val="000000" w:themeColor="text1"/>
                <w:sz w:val="18"/>
                <w:szCs w:val="18"/>
                <w:rPrChange w:id="184" w:author="Учетная запись Майкрософт" w:date="2025-03-13T01:01:00Z">
                  <w:rPr>
                    <w:ins w:id="18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8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18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sub-category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BD7E12" w:rsidP="00022410">
            <w:pPr>
              <w:pStyle w:val="a2"/>
              <w:widowControl w:val="0"/>
              <w:spacing w:line="360" w:lineRule="auto"/>
              <w:jc w:val="center"/>
              <w:rPr>
                <w:ins w:id="188" w:author="Учетная запись Майкрософт" w:date="2025-03-13T00:59:00Z"/>
                <w:color w:val="000000" w:themeColor="text1"/>
                <w:sz w:val="18"/>
                <w:szCs w:val="18"/>
                <w:rPrChange w:id="189" w:author="Учетная запись Майкрософт" w:date="2025-03-13T01:01:00Z">
                  <w:rPr>
                    <w:ins w:id="19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191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192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193" w:author="Учетная запись Майкрософт" w:date="2025-05-16T22:25:00Z">
              <w:r>
                <w:rPr>
                  <w:color w:val="000000" w:themeColor="text1"/>
                  <w:sz w:val="18"/>
                  <w:szCs w:val="18"/>
                </w:rPr>
                <w:t>100</w:t>
              </w:r>
            </w:ins>
            <w:ins w:id="194" w:author="Учетная запись Майкрософт" w:date="2025-03-13T00:59:00Z">
              <w:r w:rsidR="00022410" w:rsidRPr="00022410">
                <w:rPr>
                  <w:color w:val="000000" w:themeColor="text1"/>
                  <w:sz w:val="18"/>
                  <w:szCs w:val="18"/>
                  <w:rPrChange w:id="19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)</w:t>
              </w:r>
            </w:ins>
          </w:p>
        </w:tc>
      </w:tr>
      <w:tr w:rsidR="00022410" w:rsidRPr="00022410" w:rsidTr="00022410">
        <w:trPr>
          <w:trHeight w:val="292"/>
          <w:ins w:id="196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197" w:author="Учетная запись Майкрософт" w:date="2025-03-13T00:59:00Z"/>
                <w:color w:val="000000" w:themeColor="text1"/>
                <w:sz w:val="18"/>
                <w:szCs w:val="18"/>
                <w:rPrChange w:id="198" w:author="Учетная запись Майкрософт" w:date="2025-03-13T01:01:00Z">
                  <w:rPr>
                    <w:ins w:id="19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200" w:author="Учетная запись Майкрософт" w:date="2025-03-13T00:59:00Z"/>
                <w:color w:val="000000" w:themeColor="text1"/>
                <w:sz w:val="18"/>
                <w:szCs w:val="18"/>
                <w:rPrChange w:id="201" w:author="Учетная запись Майкрософт" w:date="2025-03-13T01:01:00Z">
                  <w:rPr>
                    <w:ins w:id="20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0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0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category_id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205" w:author="Учетная запись Майкрософт" w:date="2025-03-13T00:59:00Z"/>
                <w:color w:val="000000" w:themeColor="text1"/>
                <w:sz w:val="18"/>
                <w:szCs w:val="18"/>
                <w:rPrChange w:id="206" w:author="Учетная запись Майкрософт" w:date="2025-03-13T01:01:00Z">
                  <w:rPr>
                    <w:ins w:id="20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0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0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category.category_id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022410" w:rsidRPr="00022410" w:rsidRDefault="00022410" w:rsidP="00022410">
            <w:pPr>
              <w:pStyle w:val="a2"/>
              <w:widowControl w:val="0"/>
              <w:spacing w:line="360" w:lineRule="auto"/>
              <w:jc w:val="center"/>
              <w:rPr>
                <w:ins w:id="210" w:author="Учетная запись Майкрософт" w:date="2025-03-13T00:59:00Z"/>
                <w:color w:val="000000" w:themeColor="text1"/>
                <w:sz w:val="18"/>
                <w:szCs w:val="18"/>
                <w:rPrChange w:id="211" w:author="Учетная запись Майкрософт" w:date="2025-03-13T01:01:00Z">
                  <w:rPr>
                    <w:ins w:id="21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1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1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215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16" w:author="Учетная запись Майкрософт" w:date="2025-03-13T00:59:00Z"/>
                <w:color w:val="000000" w:themeColor="text1"/>
                <w:sz w:val="18"/>
                <w:szCs w:val="18"/>
                <w:rPrChange w:id="217" w:author="Учетная запись Майкрософт" w:date="2025-03-13T01:01:00Z">
                  <w:rPr>
                    <w:ins w:id="21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1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2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product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21" w:author="Учетная запись Майкрософт" w:date="2025-03-13T00:59:00Z"/>
                <w:color w:val="000000" w:themeColor="text1"/>
                <w:sz w:val="18"/>
                <w:szCs w:val="18"/>
                <w:rPrChange w:id="222" w:author="Учетная запись Майкрософт" w:date="2025-03-13T01:01:00Z">
                  <w:rPr>
                    <w:ins w:id="22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2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2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product_id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26" w:author="Учетная запись Майкрософт" w:date="2025-03-13T00:59:00Z"/>
                <w:color w:val="000000" w:themeColor="text1"/>
                <w:sz w:val="18"/>
                <w:szCs w:val="18"/>
                <w:rPrChange w:id="227" w:author="Учетная запись Майкрософт" w:date="2025-03-13T01:01:00Z">
                  <w:rPr>
                    <w:ins w:id="22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2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3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products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31" w:author="Учетная запись Майкрософт" w:date="2025-03-13T00:59:00Z"/>
                <w:color w:val="000000" w:themeColor="text1"/>
                <w:sz w:val="18"/>
                <w:szCs w:val="18"/>
                <w:rPrChange w:id="232" w:author="Учетная запись Майкрософт" w:date="2025-03-13T01:01:00Z">
                  <w:rPr>
                    <w:ins w:id="23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34" w:author="Учетная запись Майкрософт" w:date="2025-05-16T22:23:00Z">
              <w:r>
                <w:rPr>
                  <w:color w:val="000000" w:themeColor="text1"/>
                  <w:sz w:val="18"/>
                  <w:szCs w:val="18"/>
                </w:rPr>
                <w:t>VARCHAR(2</w:t>
              </w:r>
            </w:ins>
            <w:ins w:id="235" w:author="Учетная запись Майкрософт" w:date="2025-05-16T22:24:00Z">
              <w:r>
                <w:rPr>
                  <w:color w:val="000000" w:themeColor="text1"/>
                  <w:sz w:val="18"/>
                  <w:szCs w:val="18"/>
                </w:rPr>
                <w:t>0</w:t>
              </w:r>
            </w:ins>
            <w:ins w:id="236" w:author="Учетная запись Майкрософт" w:date="2025-05-16T22:23:00Z">
              <w:r w:rsidRPr="00E86FBE">
                <w:rPr>
                  <w:color w:val="000000" w:themeColor="text1"/>
                  <w:sz w:val="18"/>
                  <w:szCs w:val="18"/>
                </w:rPr>
                <w:t>)</w:t>
              </w:r>
            </w:ins>
          </w:p>
        </w:tc>
      </w:tr>
      <w:tr w:rsidR="00BD7E12" w:rsidRPr="00022410" w:rsidTr="00022410">
        <w:trPr>
          <w:trHeight w:val="292"/>
          <w:ins w:id="237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38" w:author="Учетная запись Майкрософт" w:date="2025-03-13T00:59:00Z"/>
                <w:color w:val="000000" w:themeColor="text1"/>
                <w:sz w:val="18"/>
                <w:szCs w:val="18"/>
                <w:rPrChange w:id="239" w:author="Учетная запись Майкрософт" w:date="2025-03-13T01:01:00Z">
                  <w:rPr>
                    <w:ins w:id="24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41" w:author="Учетная запись Майкрософт" w:date="2025-03-13T00:59:00Z"/>
                <w:color w:val="000000" w:themeColor="text1"/>
                <w:sz w:val="18"/>
                <w:szCs w:val="18"/>
                <w:rPrChange w:id="242" w:author="Учетная запись Майкрософт" w:date="2025-03-13T01:01:00Z">
                  <w:rPr>
                    <w:ins w:id="24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4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4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product_name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46" w:author="Учетная запись Майкрософт" w:date="2025-03-13T00:59:00Z"/>
                <w:color w:val="000000" w:themeColor="text1"/>
                <w:sz w:val="18"/>
                <w:szCs w:val="18"/>
                <w:rPrChange w:id="247" w:author="Учетная запись Майкрософт" w:date="2025-03-13T01:01:00Z">
                  <w:rPr>
                    <w:ins w:id="24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4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5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product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51" w:author="Учетная запись Майкрософт" w:date="2025-03-13T00:59:00Z"/>
                <w:color w:val="000000" w:themeColor="text1"/>
                <w:sz w:val="18"/>
                <w:szCs w:val="18"/>
                <w:rPrChange w:id="252" w:author="Учетная запись Майкрософт" w:date="2025-03-13T01:01:00Z">
                  <w:rPr>
                    <w:ins w:id="25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54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255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256" w:author="Учетная запись Майкрософт" w:date="2025-05-16T22:25:00Z">
              <w:r>
                <w:rPr>
                  <w:color w:val="000000" w:themeColor="text1"/>
                  <w:sz w:val="18"/>
                  <w:szCs w:val="18"/>
                </w:rPr>
                <w:t>100</w:t>
              </w:r>
            </w:ins>
            <w:ins w:id="25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5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)</w:t>
              </w:r>
            </w:ins>
          </w:p>
        </w:tc>
      </w:tr>
      <w:tr w:rsidR="00BD7E12" w:rsidRPr="00022410" w:rsidTr="00022410">
        <w:trPr>
          <w:trHeight w:val="292"/>
          <w:ins w:id="259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60" w:author="Учетная запись Майкрософт" w:date="2025-03-13T00:59:00Z"/>
                <w:color w:val="000000" w:themeColor="text1"/>
                <w:sz w:val="18"/>
                <w:szCs w:val="18"/>
                <w:rPrChange w:id="261" w:author="Учетная запись Майкрософт" w:date="2025-03-13T01:01:00Z">
                  <w:rPr>
                    <w:ins w:id="26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63" w:author="Учетная запись Майкрософт" w:date="2025-03-13T00:59:00Z"/>
                <w:color w:val="000000" w:themeColor="text1"/>
                <w:sz w:val="18"/>
                <w:szCs w:val="18"/>
                <w:rPrChange w:id="264" w:author="Учетная запись Майкрософт" w:date="2025-03-13T01:01:00Z">
                  <w:rPr>
                    <w:ins w:id="26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6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6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sub_category_id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68" w:author="Учетная запись Майкрософт" w:date="2025-03-13T00:59:00Z"/>
                <w:color w:val="000000" w:themeColor="text1"/>
                <w:sz w:val="18"/>
                <w:szCs w:val="18"/>
                <w:rPrChange w:id="269" w:author="Учетная запись Майкрософт" w:date="2025-03-13T01:01:00Z">
                  <w:rPr>
                    <w:ins w:id="27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7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7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sub_category.sub_category_id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73" w:author="Учетная запись Майкрософт" w:date="2025-03-13T00:59:00Z"/>
                <w:color w:val="000000" w:themeColor="text1"/>
                <w:sz w:val="18"/>
                <w:szCs w:val="18"/>
                <w:rPrChange w:id="274" w:author="Учетная запись Майкрософт" w:date="2025-03-13T01:01:00Z">
                  <w:rPr>
                    <w:ins w:id="27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7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7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278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79" w:author="Учетная запись Майкрософт" w:date="2025-03-13T00:59:00Z"/>
                <w:color w:val="000000" w:themeColor="text1"/>
                <w:sz w:val="18"/>
                <w:szCs w:val="18"/>
                <w:rPrChange w:id="280" w:author="Учетная запись Майкрософт" w:date="2025-03-13T01:01:00Z">
                  <w:rPr>
                    <w:ins w:id="28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82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283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order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84" w:author="Учетная запись Майкрософт" w:date="2025-03-13T00:59:00Z"/>
                <w:color w:val="000000" w:themeColor="text1"/>
                <w:sz w:val="18"/>
                <w:szCs w:val="18"/>
                <w:rPrChange w:id="285" w:author="Учетная запись Майкрософт" w:date="2025-03-13T01:01:00Z">
                  <w:rPr>
                    <w:ins w:id="28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8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8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order_id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89" w:author="Учетная запись Майкрософт" w:date="2025-03-13T00:59:00Z"/>
                <w:color w:val="000000" w:themeColor="text1"/>
                <w:sz w:val="18"/>
                <w:szCs w:val="18"/>
                <w:rPrChange w:id="290" w:author="Учетная запись Майкрософт" w:date="2025-03-13T01:01:00Z">
                  <w:rPr>
                    <w:ins w:id="29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9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9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order identifier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294" w:author="Учетная запись Майкрософт" w:date="2025-03-13T00:59:00Z"/>
                <w:color w:val="000000" w:themeColor="text1"/>
                <w:sz w:val="18"/>
                <w:szCs w:val="18"/>
                <w:rPrChange w:id="295" w:author="Учетная запись Майкрософт" w:date="2025-03-13T01:01:00Z">
                  <w:rPr>
                    <w:ins w:id="29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29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29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VARCHAR(20)</w:t>
              </w:r>
            </w:ins>
          </w:p>
        </w:tc>
      </w:tr>
      <w:tr w:rsidR="00BD7E12" w:rsidRPr="00022410" w:rsidTr="00022410">
        <w:trPr>
          <w:trHeight w:val="292"/>
          <w:ins w:id="299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00" w:author="Учетная запись Майкрософт" w:date="2025-03-13T00:59:00Z"/>
                <w:color w:val="000000" w:themeColor="text1"/>
                <w:sz w:val="18"/>
                <w:szCs w:val="18"/>
                <w:rPrChange w:id="301" w:author="Учетная запись Майкрософт" w:date="2025-03-13T01:01:00Z">
                  <w:rPr>
                    <w:ins w:id="30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03" w:author="Учетная запись Майкрософт" w:date="2025-03-13T00:59:00Z"/>
                <w:color w:val="000000" w:themeColor="text1"/>
                <w:sz w:val="18"/>
                <w:szCs w:val="18"/>
                <w:rPrChange w:id="304" w:author="Учетная запись Майкрософт" w:date="2025-03-13T01:01:00Z">
                  <w:rPr>
                    <w:ins w:id="30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0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0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order_date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08" w:author="Учетная запись Майкрософт" w:date="2025-03-13T00:59:00Z"/>
                <w:color w:val="000000" w:themeColor="text1"/>
                <w:sz w:val="18"/>
                <w:szCs w:val="18"/>
                <w:rPrChange w:id="309" w:author="Учетная запись Майкрософт" w:date="2025-03-13T01:01:00Z">
                  <w:rPr>
                    <w:ins w:id="31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1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1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Date the order was placed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13" w:author="Учетная запись Майкрософт" w:date="2025-03-13T00:59:00Z"/>
                <w:color w:val="000000" w:themeColor="text1"/>
                <w:sz w:val="18"/>
                <w:szCs w:val="18"/>
                <w:rPrChange w:id="314" w:author="Учетная запись Майкрософт" w:date="2025-03-13T01:01:00Z">
                  <w:rPr>
                    <w:ins w:id="31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1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1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DATE</w:t>
              </w:r>
            </w:ins>
          </w:p>
        </w:tc>
      </w:tr>
      <w:tr w:rsidR="00BD7E12" w:rsidRPr="00022410" w:rsidTr="00022410">
        <w:trPr>
          <w:trHeight w:val="292"/>
          <w:ins w:id="318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19" w:author="Учетная запись Майкрософт" w:date="2025-03-13T00:59:00Z"/>
                <w:color w:val="000000" w:themeColor="text1"/>
                <w:sz w:val="18"/>
                <w:szCs w:val="18"/>
                <w:rPrChange w:id="320" w:author="Учетная запись Майкрософт" w:date="2025-03-13T01:01:00Z">
                  <w:rPr>
                    <w:ins w:id="32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22" w:author="Учетная запись Майкрософт" w:date="2025-03-13T00:59:00Z"/>
                <w:color w:val="000000" w:themeColor="text1"/>
                <w:sz w:val="18"/>
                <w:szCs w:val="18"/>
                <w:rPrChange w:id="323" w:author="Учетная запись Майкрософт" w:date="2025-03-13T01:01:00Z">
                  <w:rPr>
                    <w:ins w:id="32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2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2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ship_date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27" w:author="Учетная запись Майкрософт" w:date="2025-03-13T00:59:00Z"/>
                <w:color w:val="000000" w:themeColor="text1"/>
                <w:sz w:val="18"/>
                <w:szCs w:val="18"/>
                <w:rPrChange w:id="328" w:author="Учетная запись Майкрософт" w:date="2025-03-13T01:01:00Z">
                  <w:rPr>
                    <w:ins w:id="32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30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31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Date the order was shipped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32" w:author="Учетная запись Майкрософт" w:date="2025-03-13T00:59:00Z"/>
                <w:color w:val="000000" w:themeColor="text1"/>
                <w:sz w:val="18"/>
                <w:szCs w:val="18"/>
                <w:rPrChange w:id="333" w:author="Учетная запись Майкрософт" w:date="2025-03-13T01:01:00Z">
                  <w:rPr>
                    <w:ins w:id="33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3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3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DATE</w:t>
              </w:r>
            </w:ins>
          </w:p>
        </w:tc>
      </w:tr>
      <w:tr w:rsidR="00BD7E12" w:rsidRPr="00022410" w:rsidTr="00022410">
        <w:trPr>
          <w:trHeight w:val="292"/>
          <w:ins w:id="337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38" w:author="Учетная запись Майкрософт" w:date="2025-03-13T00:59:00Z"/>
                <w:color w:val="000000" w:themeColor="text1"/>
                <w:sz w:val="18"/>
                <w:szCs w:val="18"/>
                <w:rPrChange w:id="339" w:author="Учетная запись Майкрософт" w:date="2025-03-13T01:01:00Z">
                  <w:rPr>
                    <w:ins w:id="34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41" w:author="Учетная запись Майкрософт" w:date="2025-03-13T00:59:00Z"/>
                <w:color w:val="000000" w:themeColor="text1"/>
                <w:sz w:val="18"/>
                <w:szCs w:val="18"/>
                <w:rPrChange w:id="342" w:author="Учетная запись Майкрософт" w:date="2025-03-13T01:01:00Z">
                  <w:rPr>
                    <w:ins w:id="34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4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4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ship_mode_id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46" w:author="Учетная запись Майкрософт" w:date="2025-03-13T00:59:00Z"/>
                <w:color w:val="000000" w:themeColor="text1"/>
                <w:sz w:val="18"/>
                <w:szCs w:val="18"/>
                <w:rPrChange w:id="347" w:author="Учетная запись Майкрософт" w:date="2025-03-13T01:01:00Z">
                  <w:rPr>
                    <w:ins w:id="34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4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5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ship_mode.ship_mode_id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51" w:author="Учетная запись Майкрософт" w:date="2025-03-13T00:59:00Z"/>
                <w:color w:val="000000" w:themeColor="text1"/>
                <w:sz w:val="18"/>
                <w:szCs w:val="18"/>
                <w:rPrChange w:id="352" w:author="Учетная запись Майкрософт" w:date="2025-03-13T01:01:00Z">
                  <w:rPr>
                    <w:ins w:id="35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5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5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VARCHAR(20)</w:t>
              </w:r>
            </w:ins>
          </w:p>
        </w:tc>
      </w:tr>
      <w:tr w:rsidR="00BD7E12" w:rsidRPr="00022410" w:rsidTr="00022410">
        <w:trPr>
          <w:trHeight w:val="292"/>
          <w:ins w:id="356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57" w:author="Учетная запись Майкрософт" w:date="2025-03-13T00:59:00Z"/>
                <w:color w:val="000000" w:themeColor="text1"/>
                <w:sz w:val="18"/>
                <w:szCs w:val="18"/>
                <w:rPrChange w:id="358" w:author="Учетная запись Майкрософт" w:date="2025-03-13T01:01:00Z">
                  <w:rPr>
                    <w:ins w:id="35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60" w:author="Учетная запись Майкрософт" w:date="2025-03-13T00:59:00Z"/>
                <w:color w:val="000000" w:themeColor="text1"/>
                <w:sz w:val="18"/>
                <w:szCs w:val="18"/>
                <w:rPrChange w:id="361" w:author="Учетная запись Майкрософт" w:date="2025-03-13T01:01:00Z">
                  <w:rPr>
                    <w:ins w:id="36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6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6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customer_id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65" w:author="Учетная запись Майкрософт" w:date="2025-03-13T00:59:00Z"/>
                <w:color w:val="000000" w:themeColor="text1"/>
                <w:sz w:val="18"/>
                <w:szCs w:val="18"/>
                <w:rPrChange w:id="366" w:author="Учетная запись Майкрософт" w:date="2025-03-13T01:01:00Z">
                  <w:rPr>
                    <w:ins w:id="36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6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6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customer.customer_id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70" w:author="Учетная запись Майкрософт" w:date="2025-03-13T00:59:00Z"/>
                <w:color w:val="000000" w:themeColor="text1"/>
                <w:sz w:val="18"/>
                <w:szCs w:val="18"/>
                <w:rPrChange w:id="371" w:author="Учетная запись Майкрософт" w:date="2025-03-13T01:01:00Z">
                  <w:rPr>
                    <w:ins w:id="37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7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7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VARCHAR(20)</w:t>
              </w:r>
            </w:ins>
          </w:p>
        </w:tc>
      </w:tr>
      <w:tr w:rsidR="00BD7E12" w:rsidRPr="00022410" w:rsidTr="00022410">
        <w:trPr>
          <w:trHeight w:val="292"/>
          <w:ins w:id="375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76" w:author="Учетная запись Майкрософт" w:date="2025-03-13T00:59:00Z"/>
                <w:color w:val="000000" w:themeColor="text1"/>
                <w:sz w:val="18"/>
                <w:szCs w:val="18"/>
                <w:rPrChange w:id="377" w:author="Учетная запись Майкрософт" w:date="2025-03-13T01:01:00Z">
                  <w:rPr>
                    <w:ins w:id="37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7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8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customer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81" w:author="Учетная запись Майкрософт" w:date="2025-03-13T00:59:00Z"/>
                <w:color w:val="000000" w:themeColor="text1"/>
                <w:sz w:val="18"/>
                <w:szCs w:val="18"/>
                <w:rPrChange w:id="382" w:author="Учетная запись Майкрософт" w:date="2025-03-13T01:01:00Z">
                  <w:rPr>
                    <w:ins w:id="38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8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8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customer_id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86" w:author="Учетная запись Майкрософт" w:date="2025-03-13T00:59:00Z"/>
                <w:color w:val="000000" w:themeColor="text1"/>
                <w:sz w:val="18"/>
                <w:szCs w:val="18"/>
                <w:rPrChange w:id="387" w:author="Учетная запись Майкрософт" w:date="2025-03-13T01:01:00Z">
                  <w:rPr>
                    <w:ins w:id="38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8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9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customer identifier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91" w:author="Учетная запись Майкрософт" w:date="2025-03-13T00:59:00Z"/>
                <w:color w:val="000000" w:themeColor="text1"/>
                <w:sz w:val="18"/>
                <w:szCs w:val="18"/>
                <w:rPrChange w:id="392" w:author="Учетная запись Майкрософт" w:date="2025-03-13T01:01:00Z">
                  <w:rPr>
                    <w:ins w:id="39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39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39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VARCHAR(20)</w:t>
              </w:r>
            </w:ins>
          </w:p>
        </w:tc>
      </w:tr>
      <w:tr w:rsidR="00BD7E12" w:rsidRPr="00022410" w:rsidTr="00022410">
        <w:trPr>
          <w:trHeight w:val="292"/>
          <w:ins w:id="396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397" w:author="Учетная запись Майкрософт" w:date="2025-03-13T00:59:00Z"/>
                <w:color w:val="000000" w:themeColor="text1"/>
                <w:sz w:val="18"/>
                <w:szCs w:val="18"/>
                <w:rPrChange w:id="398" w:author="Учетная запись Майкрософт" w:date="2025-03-13T01:01:00Z">
                  <w:rPr>
                    <w:ins w:id="39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00" w:author="Учетная запись Майкрософт" w:date="2025-03-13T00:59:00Z"/>
                <w:color w:val="000000" w:themeColor="text1"/>
                <w:sz w:val="18"/>
                <w:szCs w:val="18"/>
                <w:rPrChange w:id="401" w:author="Учетная запись Майкрософт" w:date="2025-03-13T01:01:00Z">
                  <w:rPr>
                    <w:ins w:id="40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0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0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customer_name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05" w:author="Учетная запись Майкрософт" w:date="2025-03-13T00:59:00Z"/>
                <w:color w:val="000000" w:themeColor="text1"/>
                <w:sz w:val="18"/>
                <w:szCs w:val="18"/>
                <w:rPrChange w:id="406" w:author="Учетная запись Майкрософт" w:date="2025-03-13T01:01:00Z">
                  <w:rPr>
                    <w:ins w:id="40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0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0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customer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10" w:author="Учетная запись Майкрософт" w:date="2025-03-13T00:59:00Z"/>
                <w:color w:val="000000" w:themeColor="text1"/>
                <w:sz w:val="18"/>
                <w:szCs w:val="18"/>
                <w:rPrChange w:id="411" w:author="Учетная запись Майкрософт" w:date="2025-03-13T01:01:00Z">
                  <w:rPr>
                    <w:ins w:id="41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  <w:pPrChange w:id="413" w:author="Учетная запись Майкрософт" w:date="2025-05-16T22:29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41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1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VARCHAR(</w:t>
              </w:r>
            </w:ins>
            <w:ins w:id="416" w:author="Учетная запись Майкрософт" w:date="2025-05-16T22:29:00Z">
              <w:r>
                <w:rPr>
                  <w:color w:val="000000" w:themeColor="text1"/>
                  <w:sz w:val="18"/>
                  <w:szCs w:val="18"/>
                </w:rPr>
                <w:t>100</w:t>
              </w:r>
            </w:ins>
            <w:ins w:id="41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1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)</w:t>
              </w:r>
            </w:ins>
          </w:p>
        </w:tc>
      </w:tr>
      <w:tr w:rsidR="00BD7E12" w:rsidRPr="00022410" w:rsidTr="00022410">
        <w:trPr>
          <w:trHeight w:val="292"/>
          <w:ins w:id="419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20" w:author="Учетная запись Майкрософт" w:date="2025-03-13T00:59:00Z"/>
                <w:color w:val="000000" w:themeColor="text1"/>
                <w:sz w:val="18"/>
                <w:szCs w:val="18"/>
                <w:rPrChange w:id="421" w:author="Учетная запись Майкрософт" w:date="2025-03-13T01:01:00Z">
                  <w:rPr>
                    <w:ins w:id="42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23" w:author="Учетная запись Майкрософт" w:date="2025-03-13T00:59:00Z"/>
                <w:color w:val="000000" w:themeColor="text1"/>
                <w:sz w:val="18"/>
                <w:szCs w:val="18"/>
                <w:rPrChange w:id="424" w:author="Учетная запись Майкрософт" w:date="2025-03-13T01:01:00Z">
                  <w:rPr>
                    <w:ins w:id="42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2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2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segment_id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28" w:author="Учетная запись Майкрософт" w:date="2025-03-13T00:59:00Z"/>
                <w:color w:val="000000" w:themeColor="text1"/>
                <w:sz w:val="18"/>
                <w:szCs w:val="18"/>
                <w:rPrChange w:id="429" w:author="Учетная запись Майкрософт" w:date="2025-03-13T01:01:00Z">
                  <w:rPr>
                    <w:ins w:id="43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3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3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segment.segment_id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33" w:author="Учетная запись Майкрософт" w:date="2025-03-13T00:59:00Z"/>
                <w:color w:val="000000" w:themeColor="text1"/>
                <w:sz w:val="18"/>
                <w:szCs w:val="18"/>
                <w:rPrChange w:id="434" w:author="Учетная запись Майкрософт" w:date="2025-03-13T01:01:00Z">
                  <w:rPr>
                    <w:ins w:id="43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3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3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438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39" w:author="Учетная запись Майкрософт" w:date="2025-03-13T00:59:00Z"/>
                <w:color w:val="000000" w:themeColor="text1"/>
                <w:sz w:val="18"/>
                <w:szCs w:val="18"/>
                <w:rPrChange w:id="440" w:author="Учетная запись Майкрософт" w:date="2025-03-13T01:01:00Z">
                  <w:rPr>
                    <w:ins w:id="44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42" w:author="Учетная запись Майкрософт" w:date="2025-03-13T00:59:00Z"/>
                <w:color w:val="000000" w:themeColor="text1"/>
                <w:sz w:val="18"/>
                <w:szCs w:val="18"/>
                <w:rPrChange w:id="443" w:author="Учетная запись Майкрософт" w:date="2025-03-13T01:01:00Z">
                  <w:rPr>
                    <w:ins w:id="44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4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4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city_id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47" w:author="Учетная запись Майкрософт" w:date="2025-03-13T00:59:00Z"/>
                <w:color w:val="000000" w:themeColor="text1"/>
                <w:sz w:val="18"/>
                <w:szCs w:val="18"/>
                <w:rPrChange w:id="448" w:author="Учетная запись Майкрософт" w:date="2025-03-13T01:01:00Z">
                  <w:rPr>
                    <w:ins w:id="44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50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51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city.city_id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52" w:author="Учетная запись Майкрософт" w:date="2025-03-13T00:59:00Z"/>
                <w:color w:val="000000" w:themeColor="text1"/>
                <w:sz w:val="18"/>
                <w:szCs w:val="18"/>
                <w:rPrChange w:id="453" w:author="Учетная запись Майкрософт" w:date="2025-03-13T01:01:00Z">
                  <w:rPr>
                    <w:ins w:id="45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5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5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457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58" w:author="Учетная запись Майкрософт" w:date="2025-03-13T00:59:00Z"/>
                <w:color w:val="000000" w:themeColor="text1"/>
                <w:sz w:val="18"/>
                <w:szCs w:val="18"/>
                <w:rPrChange w:id="459" w:author="Учетная запись Майкрософт" w:date="2025-03-13T01:01:00Z">
                  <w:rPr>
                    <w:ins w:id="46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6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6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ship_mode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63" w:author="Учетная запись Майкрософт" w:date="2025-03-13T00:59:00Z"/>
                <w:color w:val="000000" w:themeColor="text1"/>
                <w:sz w:val="18"/>
                <w:szCs w:val="18"/>
                <w:rPrChange w:id="464" w:author="Учетная запись Майкрософт" w:date="2025-03-13T01:01:00Z">
                  <w:rPr>
                    <w:ins w:id="46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6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6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ship_mode_id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68" w:author="Учетная запись Майкрософт" w:date="2025-03-13T00:59:00Z"/>
                <w:color w:val="000000" w:themeColor="text1"/>
                <w:sz w:val="18"/>
                <w:szCs w:val="18"/>
                <w:rPrChange w:id="469" w:author="Учетная запись Майкрософт" w:date="2025-03-13T01:01:00Z">
                  <w:rPr>
                    <w:ins w:id="47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7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7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shipping modes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73" w:author="Учетная запись Майкрософт" w:date="2025-03-13T00:59:00Z"/>
                <w:color w:val="000000" w:themeColor="text1"/>
                <w:sz w:val="18"/>
                <w:szCs w:val="18"/>
                <w:rPrChange w:id="474" w:author="Учетная запись Майкрософт" w:date="2025-03-13T01:01:00Z">
                  <w:rPr>
                    <w:ins w:id="47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7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7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478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79" w:author="Учетная запись Майкрософт" w:date="2025-03-13T00:59:00Z"/>
                <w:color w:val="000000" w:themeColor="text1"/>
                <w:sz w:val="18"/>
                <w:szCs w:val="18"/>
                <w:rPrChange w:id="480" w:author="Учетная запись Майкрософт" w:date="2025-03-13T01:01:00Z">
                  <w:rPr>
                    <w:ins w:id="48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82" w:author="Учетная запись Майкрософт" w:date="2025-03-13T00:59:00Z"/>
                <w:color w:val="000000" w:themeColor="text1"/>
                <w:sz w:val="18"/>
                <w:szCs w:val="18"/>
                <w:rPrChange w:id="483" w:author="Учетная запись Майкрософт" w:date="2025-03-13T01:01:00Z">
                  <w:rPr>
                    <w:ins w:id="48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8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8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ship_mode_name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87" w:author="Учетная запись Майкрософт" w:date="2025-03-13T00:59:00Z"/>
                <w:color w:val="000000" w:themeColor="text1"/>
                <w:sz w:val="18"/>
                <w:szCs w:val="18"/>
                <w:rPrChange w:id="488" w:author="Учетная запись Майкрософт" w:date="2025-03-13T01:01:00Z">
                  <w:rPr>
                    <w:ins w:id="48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90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91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shipping mode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492" w:author="Учетная запись Майкрософт" w:date="2025-03-13T00:59:00Z"/>
                <w:color w:val="000000" w:themeColor="text1"/>
                <w:sz w:val="18"/>
                <w:szCs w:val="18"/>
                <w:rPrChange w:id="493" w:author="Учетная запись Майкрософт" w:date="2025-03-13T01:01:00Z">
                  <w:rPr>
                    <w:ins w:id="49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495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496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497" w:author="Учетная запись Майкрософт" w:date="2025-05-16T22:29:00Z">
              <w:r>
                <w:rPr>
                  <w:color w:val="000000" w:themeColor="text1"/>
                  <w:sz w:val="18"/>
                  <w:szCs w:val="18"/>
                </w:rPr>
                <w:t>10</w:t>
              </w:r>
            </w:ins>
            <w:ins w:id="49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49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0)</w:t>
              </w:r>
            </w:ins>
          </w:p>
        </w:tc>
      </w:tr>
      <w:tr w:rsidR="00BD7E12" w:rsidRPr="00022410" w:rsidTr="00022410">
        <w:trPr>
          <w:trHeight w:val="292"/>
          <w:ins w:id="500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01" w:author="Учетная запись Майкрософт" w:date="2025-03-13T00:59:00Z"/>
                <w:color w:val="000000" w:themeColor="text1"/>
                <w:sz w:val="18"/>
                <w:szCs w:val="18"/>
                <w:rPrChange w:id="502" w:author="Учетная запись Майкрософт" w:date="2025-03-13T01:01:00Z">
                  <w:rPr>
                    <w:ins w:id="50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0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0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segment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06" w:author="Учетная запись Майкрософт" w:date="2025-03-13T00:59:00Z"/>
                <w:color w:val="000000" w:themeColor="text1"/>
                <w:sz w:val="18"/>
                <w:szCs w:val="18"/>
                <w:rPrChange w:id="507" w:author="Учетная запись Майкрософт" w:date="2025-03-13T01:01:00Z">
                  <w:rPr>
                    <w:ins w:id="50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0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1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segment_id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11" w:author="Учетная запись Майкрософт" w:date="2025-03-13T00:59:00Z"/>
                <w:color w:val="000000" w:themeColor="text1"/>
                <w:sz w:val="18"/>
                <w:szCs w:val="18"/>
                <w:rPrChange w:id="512" w:author="Учетная запись Майкрософт" w:date="2025-03-13T01:01:00Z">
                  <w:rPr>
                    <w:ins w:id="51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1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1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customer segments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16" w:author="Учетная запись Майкрософт" w:date="2025-03-13T00:59:00Z"/>
                <w:color w:val="000000" w:themeColor="text1"/>
                <w:sz w:val="18"/>
                <w:szCs w:val="18"/>
                <w:rPrChange w:id="517" w:author="Учетная запись Майкрософт" w:date="2025-03-13T01:01:00Z">
                  <w:rPr>
                    <w:ins w:id="51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1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2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521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22" w:author="Учетная запись Майкрософт" w:date="2025-03-13T00:59:00Z"/>
                <w:color w:val="000000" w:themeColor="text1"/>
                <w:sz w:val="18"/>
                <w:szCs w:val="18"/>
                <w:rPrChange w:id="523" w:author="Учетная запись Майкрософт" w:date="2025-03-13T01:01:00Z">
                  <w:rPr>
                    <w:ins w:id="52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25" w:author="Учетная запись Майкрософт" w:date="2025-03-13T00:59:00Z"/>
                <w:color w:val="000000" w:themeColor="text1"/>
                <w:sz w:val="18"/>
                <w:szCs w:val="18"/>
                <w:rPrChange w:id="526" w:author="Учетная запись Майкрософт" w:date="2025-03-13T01:01:00Z">
                  <w:rPr>
                    <w:ins w:id="52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2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2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segment_name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30" w:author="Учетная запись Майкрософт" w:date="2025-03-13T00:59:00Z"/>
                <w:color w:val="000000" w:themeColor="text1"/>
                <w:sz w:val="18"/>
                <w:szCs w:val="18"/>
                <w:rPrChange w:id="531" w:author="Учетная запись Майкрософт" w:date="2025-03-13T01:01:00Z">
                  <w:rPr>
                    <w:ins w:id="53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3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3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segment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35" w:author="Учетная запись Майкрософт" w:date="2025-03-13T00:59:00Z"/>
                <w:color w:val="000000" w:themeColor="text1"/>
                <w:sz w:val="18"/>
                <w:szCs w:val="18"/>
                <w:rPrChange w:id="536" w:author="Учетная запись Майкрософт" w:date="2025-03-13T01:01:00Z">
                  <w:rPr>
                    <w:ins w:id="53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38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539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540" w:author="Учетная запись Майкрософт" w:date="2025-05-16T22:29:00Z">
              <w:r>
                <w:rPr>
                  <w:color w:val="000000" w:themeColor="text1"/>
                  <w:sz w:val="18"/>
                  <w:szCs w:val="18"/>
                </w:rPr>
                <w:t>10</w:t>
              </w:r>
            </w:ins>
            <w:ins w:id="54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4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0)</w:t>
              </w:r>
            </w:ins>
          </w:p>
        </w:tc>
      </w:tr>
      <w:tr w:rsidR="00BD7E12" w:rsidRPr="00022410" w:rsidTr="00022410">
        <w:trPr>
          <w:trHeight w:val="292"/>
          <w:ins w:id="543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44" w:author="Учетная запись Майкрософт" w:date="2025-03-13T00:59:00Z"/>
                <w:color w:val="000000" w:themeColor="text1"/>
                <w:sz w:val="18"/>
                <w:szCs w:val="18"/>
                <w:rPrChange w:id="545" w:author="Учетная запись Майкрософт" w:date="2025-03-13T01:01:00Z">
                  <w:rPr>
                    <w:ins w:id="54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bookmarkStart w:id="547" w:name="_GoBack"/>
            <w:bookmarkEnd w:id="547"/>
            <w:ins w:id="54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4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region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50" w:author="Учетная запись Майкрософт" w:date="2025-03-13T00:59:00Z"/>
                <w:color w:val="000000" w:themeColor="text1"/>
                <w:sz w:val="18"/>
                <w:szCs w:val="18"/>
                <w:rPrChange w:id="551" w:author="Учетная запись Майкрософт" w:date="2025-03-13T01:01:00Z">
                  <w:rPr>
                    <w:ins w:id="55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5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5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region_id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55" w:author="Учетная запись Майкрософт" w:date="2025-03-13T00:59:00Z"/>
                <w:color w:val="000000" w:themeColor="text1"/>
                <w:sz w:val="18"/>
                <w:szCs w:val="18"/>
                <w:rPrChange w:id="556" w:author="Учетная запись Майкрософт" w:date="2025-03-13T01:01:00Z">
                  <w:rPr>
                    <w:ins w:id="55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5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5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regions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60" w:author="Учетная запись Майкрософт" w:date="2025-03-13T00:59:00Z"/>
                <w:color w:val="000000" w:themeColor="text1"/>
                <w:sz w:val="18"/>
                <w:szCs w:val="18"/>
                <w:rPrChange w:id="561" w:author="Учетная запись Майкрософт" w:date="2025-03-13T01:01:00Z">
                  <w:rPr>
                    <w:ins w:id="56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6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6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565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66" w:author="Учетная запись Майкрософт" w:date="2025-03-13T00:59:00Z"/>
                <w:color w:val="000000" w:themeColor="text1"/>
                <w:sz w:val="18"/>
                <w:szCs w:val="18"/>
                <w:rPrChange w:id="567" w:author="Учетная запись Майкрософт" w:date="2025-03-13T01:01:00Z">
                  <w:rPr>
                    <w:ins w:id="56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69" w:author="Учетная запись Майкрософт" w:date="2025-03-13T00:59:00Z"/>
                <w:color w:val="000000" w:themeColor="text1"/>
                <w:sz w:val="18"/>
                <w:szCs w:val="18"/>
                <w:rPrChange w:id="570" w:author="Учетная запись Майкрософт" w:date="2025-03-13T01:01:00Z">
                  <w:rPr>
                    <w:ins w:id="57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7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7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region_name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74" w:author="Учетная запись Майкрософт" w:date="2025-03-13T00:59:00Z"/>
                <w:color w:val="000000" w:themeColor="text1"/>
                <w:sz w:val="18"/>
                <w:szCs w:val="18"/>
                <w:rPrChange w:id="575" w:author="Учетная запись Майкрософт" w:date="2025-03-13T01:01:00Z">
                  <w:rPr>
                    <w:ins w:id="57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7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7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region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79" w:author="Учетная запись Майкрософт" w:date="2025-03-13T00:59:00Z"/>
                <w:color w:val="000000" w:themeColor="text1"/>
                <w:sz w:val="18"/>
                <w:szCs w:val="18"/>
                <w:rPrChange w:id="580" w:author="Учетная запись Майкрософт" w:date="2025-03-13T01:01:00Z">
                  <w:rPr>
                    <w:ins w:id="58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82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583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584" w:author="Учетная запись Майкрософт" w:date="2025-05-16T22:26:00Z">
              <w:r>
                <w:rPr>
                  <w:color w:val="000000" w:themeColor="text1"/>
                  <w:sz w:val="18"/>
                  <w:szCs w:val="18"/>
                </w:rPr>
                <w:t>10</w:t>
              </w:r>
            </w:ins>
            <w:ins w:id="58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8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0)</w:t>
              </w:r>
            </w:ins>
          </w:p>
        </w:tc>
      </w:tr>
      <w:tr w:rsidR="00BD7E12" w:rsidRPr="00022410" w:rsidTr="00022410">
        <w:trPr>
          <w:trHeight w:val="292"/>
          <w:ins w:id="587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88" w:author="Учетная запись Майкрософт" w:date="2025-03-13T00:59:00Z"/>
                <w:color w:val="000000" w:themeColor="text1"/>
                <w:sz w:val="18"/>
                <w:szCs w:val="18"/>
                <w:rPrChange w:id="589" w:author="Учетная запись Майкрософт" w:date="2025-03-13T01:01:00Z">
                  <w:rPr>
                    <w:ins w:id="59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9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9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country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93" w:author="Учетная запись Майкрософт" w:date="2025-03-13T00:59:00Z"/>
                <w:color w:val="000000" w:themeColor="text1"/>
                <w:sz w:val="18"/>
                <w:szCs w:val="18"/>
                <w:rPrChange w:id="594" w:author="Учетная запись Майкрософт" w:date="2025-03-13T01:01:00Z">
                  <w:rPr>
                    <w:ins w:id="59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59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59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country_id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598" w:author="Учетная запись Майкрософт" w:date="2025-03-13T00:59:00Z"/>
                <w:color w:val="000000" w:themeColor="text1"/>
                <w:sz w:val="18"/>
                <w:szCs w:val="18"/>
                <w:rPrChange w:id="599" w:author="Учетная запись Майкрософт" w:date="2025-03-13T01:01:00Z">
                  <w:rPr>
                    <w:ins w:id="60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0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0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countries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03" w:author="Учетная запись Майкрософт" w:date="2025-03-13T00:59:00Z"/>
                <w:color w:val="000000" w:themeColor="text1"/>
                <w:sz w:val="18"/>
                <w:szCs w:val="18"/>
                <w:rPrChange w:id="604" w:author="Учетная запись Майкрософт" w:date="2025-03-13T01:01:00Z">
                  <w:rPr>
                    <w:ins w:id="60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0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0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608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09" w:author="Учетная запись Майкрософт" w:date="2025-03-13T00:59:00Z"/>
                <w:color w:val="000000" w:themeColor="text1"/>
                <w:sz w:val="18"/>
                <w:szCs w:val="18"/>
                <w:rPrChange w:id="610" w:author="Учетная запись Майкрософт" w:date="2025-03-13T01:01:00Z">
                  <w:rPr>
                    <w:ins w:id="61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12" w:author="Учетная запись Майкрософт" w:date="2025-03-13T00:59:00Z"/>
                <w:color w:val="000000" w:themeColor="text1"/>
                <w:sz w:val="18"/>
                <w:szCs w:val="18"/>
                <w:rPrChange w:id="613" w:author="Учетная запись Майкрософт" w:date="2025-03-13T01:01:00Z">
                  <w:rPr>
                    <w:ins w:id="61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1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1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country_name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17" w:author="Учетная запись Майкрософт" w:date="2025-03-13T00:59:00Z"/>
                <w:color w:val="000000" w:themeColor="text1"/>
                <w:sz w:val="18"/>
                <w:szCs w:val="18"/>
                <w:rPrChange w:id="618" w:author="Учетная запись Майкрософт" w:date="2025-03-13T01:01:00Z">
                  <w:rPr>
                    <w:ins w:id="61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20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21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country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22" w:author="Учетная запись Майкрософт" w:date="2025-03-13T00:59:00Z"/>
                <w:color w:val="000000" w:themeColor="text1"/>
                <w:sz w:val="18"/>
                <w:szCs w:val="18"/>
                <w:rPrChange w:id="623" w:author="Учетная запись Майкрософт" w:date="2025-03-13T01:01:00Z">
                  <w:rPr>
                    <w:ins w:id="62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25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626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</w:t>
              </w:r>
            </w:ins>
            <w:ins w:id="627" w:author="Учетная запись Майкрософт" w:date="2025-05-16T22:26:00Z">
              <w:r>
                <w:rPr>
                  <w:color w:val="000000" w:themeColor="text1"/>
                  <w:sz w:val="18"/>
                  <w:szCs w:val="18"/>
                </w:rPr>
                <w:t>(10</w:t>
              </w:r>
            </w:ins>
            <w:ins w:id="62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2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0)</w:t>
              </w:r>
            </w:ins>
          </w:p>
        </w:tc>
      </w:tr>
      <w:tr w:rsidR="00BD7E12" w:rsidRPr="00022410" w:rsidTr="00022410">
        <w:trPr>
          <w:trHeight w:val="292"/>
          <w:ins w:id="630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31" w:author="Учетная запись Майкрософт" w:date="2025-03-13T00:59:00Z"/>
                <w:color w:val="000000" w:themeColor="text1"/>
                <w:sz w:val="18"/>
                <w:szCs w:val="18"/>
                <w:rPrChange w:id="632" w:author="Учетная запись Майкрософт" w:date="2025-03-13T01:01:00Z">
                  <w:rPr>
                    <w:ins w:id="63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3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3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state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36" w:author="Учетная запись Майкрософт" w:date="2025-03-13T00:59:00Z"/>
                <w:color w:val="000000" w:themeColor="text1"/>
                <w:sz w:val="18"/>
                <w:szCs w:val="18"/>
                <w:rPrChange w:id="637" w:author="Учетная запись Майкрософт" w:date="2025-03-13T01:01:00Z">
                  <w:rPr>
                    <w:ins w:id="63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3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4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state_id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41" w:author="Учетная запись Майкрософт" w:date="2025-03-13T00:59:00Z"/>
                <w:color w:val="000000" w:themeColor="text1"/>
                <w:sz w:val="18"/>
                <w:szCs w:val="18"/>
                <w:rPrChange w:id="642" w:author="Учетная запись Майкрософт" w:date="2025-03-13T01:01:00Z">
                  <w:rPr>
                    <w:ins w:id="64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44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45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states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46" w:author="Учетная запись Майкрософт" w:date="2025-03-13T00:59:00Z"/>
                <w:color w:val="000000" w:themeColor="text1"/>
                <w:sz w:val="18"/>
                <w:szCs w:val="18"/>
                <w:rPrChange w:id="647" w:author="Учетная запись Майкрософт" w:date="2025-03-13T01:01:00Z">
                  <w:rPr>
                    <w:ins w:id="648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49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50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651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52" w:author="Учетная запись Майкрософт" w:date="2025-03-13T00:59:00Z"/>
                <w:color w:val="000000" w:themeColor="text1"/>
                <w:sz w:val="18"/>
                <w:szCs w:val="18"/>
                <w:rPrChange w:id="653" w:author="Учетная запись Майкрософт" w:date="2025-03-13T01:01:00Z">
                  <w:rPr>
                    <w:ins w:id="65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55" w:author="Учетная запись Майкрософт" w:date="2025-03-13T00:59:00Z"/>
                <w:color w:val="000000" w:themeColor="text1"/>
                <w:sz w:val="18"/>
                <w:szCs w:val="18"/>
                <w:rPrChange w:id="656" w:author="Учетная запись Майкрософт" w:date="2025-03-13T01:01:00Z">
                  <w:rPr>
                    <w:ins w:id="65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5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5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state_name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60" w:author="Учетная запись Майкрософт" w:date="2025-03-13T00:59:00Z"/>
                <w:color w:val="000000" w:themeColor="text1"/>
                <w:sz w:val="18"/>
                <w:szCs w:val="18"/>
                <w:rPrChange w:id="661" w:author="Учетная запись Майкрософт" w:date="2025-03-13T01:01:00Z">
                  <w:rPr>
                    <w:ins w:id="662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63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64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state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65" w:author="Учетная запись Майкрософт" w:date="2025-03-13T00:59:00Z"/>
                <w:color w:val="000000" w:themeColor="text1"/>
                <w:sz w:val="18"/>
                <w:szCs w:val="18"/>
                <w:rPrChange w:id="666" w:author="Учетная запись Майкрософт" w:date="2025-03-13T01:01:00Z">
                  <w:rPr>
                    <w:ins w:id="667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6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6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VARCHAR(50)</w:t>
              </w:r>
            </w:ins>
          </w:p>
        </w:tc>
      </w:tr>
      <w:tr w:rsidR="00BD7E12" w:rsidRPr="00022410" w:rsidTr="00022410">
        <w:trPr>
          <w:trHeight w:val="292"/>
          <w:ins w:id="670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71" w:author="Учетная запись Майкрософт" w:date="2025-03-13T00:59:00Z"/>
                <w:color w:val="000000" w:themeColor="text1"/>
                <w:sz w:val="18"/>
                <w:szCs w:val="18"/>
                <w:rPrChange w:id="672" w:author="Учетная запись Майкрософт" w:date="2025-03-13T01:01:00Z">
                  <w:rPr>
                    <w:ins w:id="67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74" w:author="Учетная запись Майкрософт" w:date="2025-03-13T00:59:00Z"/>
                <w:color w:val="000000" w:themeColor="text1"/>
                <w:sz w:val="18"/>
                <w:szCs w:val="18"/>
                <w:rPrChange w:id="675" w:author="Учетная запись Майкрософт" w:date="2025-03-13T01:01:00Z">
                  <w:rPr>
                    <w:ins w:id="67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7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7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country_id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79" w:author="Учетная запись Майкрософт" w:date="2025-03-13T00:59:00Z"/>
                <w:color w:val="000000" w:themeColor="text1"/>
                <w:sz w:val="18"/>
                <w:szCs w:val="18"/>
                <w:rPrChange w:id="680" w:author="Учетная запись Майкрософт" w:date="2025-03-13T01:01:00Z">
                  <w:rPr>
                    <w:ins w:id="68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68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8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country.country_id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84" w:author="Учетная запись Майкрософт" w:date="2025-03-13T00:59:00Z"/>
                <w:color w:val="000000" w:themeColor="text1"/>
                <w:sz w:val="18"/>
                <w:szCs w:val="18"/>
                <w:rPrChange w:id="685" w:author="Учетная запись Майкрософт" w:date="2025-03-13T01:01:00Z">
                  <w:rPr>
                    <w:ins w:id="68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  <w:pPrChange w:id="687" w:author="Учетная запись Майкрософт" w:date="2025-05-16T22:27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68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68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690" w:author="Учетная запись Майкрософт" w:date="2025-05-16T22:27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91" w:author="Учетная запись Майкрософт" w:date="2025-05-16T22:27:00Z"/>
                <w:color w:val="000000" w:themeColor="text1"/>
                <w:sz w:val="18"/>
                <w:szCs w:val="18"/>
                <w:rPrChange w:id="692" w:author="Учетная запись Майкрософт" w:date="2025-03-13T01:01:00Z">
                  <w:rPr>
                    <w:ins w:id="693" w:author="Учетная запись Майкрософт" w:date="2025-05-16T22:27:00Z"/>
                    <w:color w:val="000000" w:themeColor="text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94" w:author="Учетная запись Майкрософт" w:date="2025-05-16T22:27:00Z"/>
                <w:color w:val="000000" w:themeColor="text1"/>
                <w:sz w:val="18"/>
                <w:szCs w:val="18"/>
                <w:rPrChange w:id="695" w:author="Учетная запись Майкрософт" w:date="2025-03-13T01:01:00Z">
                  <w:rPr>
                    <w:ins w:id="696" w:author="Учетная запись Майкрософт" w:date="2025-05-16T22:27:00Z"/>
                    <w:color w:val="000000" w:themeColor="text1"/>
                    <w:sz w:val="18"/>
                    <w:szCs w:val="18"/>
                  </w:rPr>
                </w:rPrChange>
              </w:rPr>
            </w:pPr>
            <w:ins w:id="697" w:author="Учетная запись Майкрософт" w:date="2025-05-16T22:27:00Z">
              <w:r>
                <w:rPr>
                  <w:color w:val="000000" w:themeColor="text1"/>
                  <w:sz w:val="18"/>
                  <w:szCs w:val="18"/>
                </w:rPr>
                <w:t>region_id</w:t>
              </w:r>
            </w:ins>
            <w:ins w:id="698" w:author="Учетная запись Майкрософт" w:date="2025-05-16T22:28:00Z">
              <w:r>
                <w:rPr>
                  <w:color w:val="000000" w:themeColor="text1"/>
                  <w:sz w:val="18"/>
                  <w:szCs w:val="18"/>
                </w:rPr>
                <w:t>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699" w:author="Учетная запись Майкрософт" w:date="2025-05-16T22:27:00Z"/>
                <w:color w:val="000000" w:themeColor="text1"/>
                <w:sz w:val="18"/>
                <w:szCs w:val="18"/>
                <w:rPrChange w:id="700" w:author="Учетная запись Майкрософт" w:date="2025-03-13T01:01:00Z">
                  <w:rPr>
                    <w:ins w:id="701" w:author="Учетная запись Майкрософт" w:date="2025-05-16T22:27:00Z"/>
                    <w:color w:val="000000" w:themeColor="text1"/>
                    <w:sz w:val="18"/>
                    <w:szCs w:val="18"/>
                  </w:rPr>
                </w:rPrChange>
              </w:rPr>
            </w:pPr>
            <w:ins w:id="702" w:author="Учетная запись Майкрософт" w:date="2025-05-16T22:28:00Z">
              <w:r w:rsidRPr="00BD7E12">
                <w:rPr>
                  <w:color w:val="000000" w:themeColor="text1"/>
                  <w:sz w:val="18"/>
                  <w:szCs w:val="18"/>
                </w:rPr>
                <w:t>Reference to region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03" w:author="Учетная запись Майкрософт" w:date="2025-05-16T22:27:00Z"/>
                <w:color w:val="000000" w:themeColor="text1"/>
                <w:sz w:val="18"/>
                <w:szCs w:val="18"/>
                <w:rPrChange w:id="704" w:author="Учетная запись Майкрософт" w:date="2025-03-13T01:01:00Z">
                  <w:rPr>
                    <w:ins w:id="705" w:author="Учетная запись Майкрософт" w:date="2025-05-16T22:27:00Z"/>
                    <w:color w:val="000000" w:themeColor="text1"/>
                    <w:sz w:val="18"/>
                    <w:szCs w:val="18"/>
                  </w:rPr>
                </w:rPrChange>
              </w:rPr>
            </w:pPr>
            <w:ins w:id="706" w:author="Учетная запись Майкрософт" w:date="2025-05-16T22:28:00Z">
              <w:r>
                <w:rPr>
                  <w:color w:val="000000" w:themeColor="text1"/>
                  <w:sz w:val="18"/>
                  <w:szCs w:val="18"/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707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08" w:author="Учетная запись Майкрософт" w:date="2025-03-13T00:59:00Z"/>
                <w:color w:val="000000" w:themeColor="text1"/>
                <w:sz w:val="18"/>
                <w:szCs w:val="18"/>
                <w:rPrChange w:id="709" w:author="Учетная запись Майкрософт" w:date="2025-03-13T01:01:00Z">
                  <w:rPr>
                    <w:ins w:id="71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1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1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city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13" w:author="Учетная запись Майкрософт" w:date="2025-03-13T00:59:00Z"/>
                <w:color w:val="000000" w:themeColor="text1"/>
                <w:sz w:val="18"/>
                <w:szCs w:val="18"/>
                <w:rPrChange w:id="714" w:author="Учетная запись Майкрософт" w:date="2025-03-13T01:01:00Z">
                  <w:rPr>
                    <w:ins w:id="71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1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1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city_id 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18" w:author="Учетная запись Майкрософт" w:date="2025-03-13T00:59:00Z"/>
                <w:color w:val="000000" w:themeColor="text1"/>
                <w:sz w:val="18"/>
                <w:szCs w:val="18"/>
                <w:rPrChange w:id="719" w:author="Учетная запись Майкрософт" w:date="2025-03-13T01:01:00Z">
                  <w:rPr>
                    <w:ins w:id="720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21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22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Unique identifier for cities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23" w:author="Учетная запись Майкрософт" w:date="2025-03-13T00:59:00Z"/>
                <w:color w:val="000000" w:themeColor="text1"/>
                <w:sz w:val="18"/>
                <w:szCs w:val="18"/>
                <w:rPrChange w:id="724" w:author="Учетная запись Майкрософт" w:date="2025-03-13T01:01:00Z">
                  <w:rPr>
                    <w:ins w:id="725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26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27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728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29" w:author="Учетная запись Майкрософт" w:date="2025-03-13T00:59:00Z"/>
                <w:color w:val="000000" w:themeColor="text1"/>
                <w:sz w:val="18"/>
                <w:szCs w:val="18"/>
                <w:rPrChange w:id="730" w:author="Учетная запись Майкрософт" w:date="2025-03-13T01:01:00Z">
                  <w:rPr>
                    <w:ins w:id="73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32" w:author="Учетная запись Майкрософт" w:date="2025-03-13T00:59:00Z"/>
                <w:color w:val="000000" w:themeColor="text1"/>
                <w:sz w:val="18"/>
                <w:szCs w:val="18"/>
                <w:rPrChange w:id="733" w:author="Учетная запись Майкрософт" w:date="2025-03-13T01:01:00Z">
                  <w:rPr>
                    <w:ins w:id="73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35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36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city_name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37" w:author="Учетная запись Майкрософт" w:date="2025-03-13T00:59:00Z"/>
                <w:color w:val="000000" w:themeColor="text1"/>
                <w:sz w:val="18"/>
                <w:szCs w:val="18"/>
                <w:rPrChange w:id="738" w:author="Учетная запись Майкрософт" w:date="2025-03-13T01:01:00Z">
                  <w:rPr>
                    <w:ins w:id="739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40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41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Name of the city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42" w:author="Учетная запись Майкрософт" w:date="2025-03-13T00:59:00Z"/>
                <w:color w:val="000000" w:themeColor="text1"/>
                <w:sz w:val="18"/>
                <w:szCs w:val="18"/>
                <w:rPrChange w:id="743" w:author="Учетная запись Майкрософт" w:date="2025-03-13T01:01:00Z">
                  <w:rPr>
                    <w:ins w:id="744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45" w:author="Учетная запись Майкрософт" w:date="2025-03-13T00:59:00Z">
              <w:r>
                <w:rPr>
                  <w:color w:val="000000" w:themeColor="text1"/>
                  <w:sz w:val="18"/>
                  <w:szCs w:val="18"/>
                  <w:rPrChange w:id="746" w:author="Учетная запись Майкрософт" w:date="2025-03-13T01:01:00Z">
                    <w:rPr>
                      <w:color w:val="000000" w:themeColor="text1"/>
                      <w:sz w:val="18"/>
                      <w:szCs w:val="18"/>
                    </w:rPr>
                  </w:rPrChange>
                </w:rPr>
                <w:t>VARCHAR(</w:t>
              </w:r>
            </w:ins>
            <w:ins w:id="747" w:author="Учетная запись Майкрософт" w:date="2025-05-16T22:28:00Z">
              <w:r>
                <w:rPr>
                  <w:color w:val="000000" w:themeColor="text1"/>
                  <w:sz w:val="18"/>
                  <w:szCs w:val="18"/>
                </w:rPr>
                <w:t>10</w:t>
              </w:r>
            </w:ins>
            <w:ins w:id="748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49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0)</w:t>
              </w:r>
            </w:ins>
          </w:p>
        </w:tc>
      </w:tr>
      <w:tr w:rsidR="00BD7E12" w:rsidRPr="00022410" w:rsidTr="00022410">
        <w:trPr>
          <w:trHeight w:val="292"/>
          <w:ins w:id="750" w:author="Учетная запись Майкрософт" w:date="2025-03-13T00:59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51" w:author="Учетная запись Майкрософт" w:date="2025-03-13T00:59:00Z"/>
                <w:color w:val="000000" w:themeColor="text1"/>
                <w:sz w:val="18"/>
                <w:szCs w:val="18"/>
                <w:rPrChange w:id="752" w:author="Учетная запись Майкрософт" w:date="2025-03-13T01:01:00Z">
                  <w:rPr>
                    <w:ins w:id="753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54" w:author="Учетная запись Майкрософт" w:date="2025-03-13T00:59:00Z"/>
                <w:color w:val="000000" w:themeColor="text1"/>
                <w:sz w:val="18"/>
                <w:szCs w:val="18"/>
                <w:rPrChange w:id="755" w:author="Учетная запись Майкрософт" w:date="2025-03-13T01:01:00Z">
                  <w:rPr>
                    <w:ins w:id="75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5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5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state_id 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59" w:author="Учетная запись Майкрософт" w:date="2025-03-13T00:59:00Z"/>
                <w:color w:val="000000" w:themeColor="text1"/>
                <w:sz w:val="18"/>
                <w:szCs w:val="18"/>
                <w:rPrChange w:id="760" w:author="Учетная запись Майкрософт" w:date="2025-03-13T01:01:00Z">
                  <w:rPr>
                    <w:ins w:id="761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62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63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References state.state_id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64" w:author="Учетная запись Майкрософт" w:date="2025-03-13T00:59:00Z"/>
                <w:color w:val="000000" w:themeColor="text1"/>
                <w:sz w:val="18"/>
                <w:szCs w:val="18"/>
                <w:rPrChange w:id="765" w:author="Учетная запись Майкрософт" w:date="2025-03-13T01:01:00Z">
                  <w:rPr>
                    <w:ins w:id="766" w:author="Учетная запись Майкрософт" w:date="2025-03-13T00:59:00Z"/>
                    <w:color w:val="FFFFFF" w:themeColor="background1"/>
                    <w:sz w:val="18"/>
                    <w:szCs w:val="18"/>
                  </w:rPr>
                </w:rPrChange>
              </w:rPr>
            </w:pPr>
            <w:ins w:id="767" w:author="Учетная запись Майкрософт" w:date="2025-03-13T00:59:00Z">
              <w:r w:rsidRPr="00022410">
                <w:rPr>
                  <w:color w:val="000000" w:themeColor="text1"/>
                  <w:sz w:val="18"/>
                  <w:szCs w:val="18"/>
                  <w:rPrChange w:id="768" w:author="Учетная запись Майкрософт" w:date="2025-03-13T01:01:00Z">
                    <w:rPr>
                      <w:color w:val="FFFFFF" w:themeColor="background1"/>
                      <w:sz w:val="18"/>
                      <w:szCs w:val="18"/>
                    </w:rPr>
                  </w:rPrChange>
                </w:rPr>
                <w:t>BIGINT</w:t>
              </w:r>
            </w:ins>
          </w:p>
        </w:tc>
      </w:tr>
      <w:tr w:rsidR="00BD7E12" w:rsidRPr="00022410" w:rsidTr="00022410">
        <w:trPr>
          <w:trHeight w:val="292"/>
          <w:ins w:id="769" w:author="Учетная запись Майкрософт" w:date="2025-05-16T22:30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ins w:id="770" w:author="Учетная запись Майкрософт" w:date="2025-05-16T22:30:00Z"/>
                <w:color w:val="000000" w:themeColor="text1"/>
                <w:sz w:val="18"/>
                <w:szCs w:val="18"/>
                <w:rPrChange w:id="771" w:author="Учетная запись Майкрософт" w:date="2025-03-13T01:01:00Z">
                  <w:rPr>
                    <w:ins w:id="772" w:author="Учетная запись Майкрософт" w:date="2025-05-16T22:30:00Z"/>
                    <w:color w:val="000000" w:themeColor="text1"/>
                    <w:sz w:val="18"/>
                    <w:szCs w:val="18"/>
                  </w:rPr>
                </w:rPrChange>
              </w:rPr>
              <w:pPrChange w:id="773" w:author="Учетная запись Майкрософт" w:date="2025-05-16T22:31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774" w:author="Учетная запись Майкрософт" w:date="2025-05-16T22:30:00Z">
              <w:r>
                <w:rPr>
                  <w:color w:val="000000" w:themeColor="text1"/>
                  <w:sz w:val="18"/>
                  <w:szCs w:val="18"/>
                </w:rPr>
                <w:lastRenderedPageBreak/>
                <w:t>order</w:t>
              </w:r>
            </w:ins>
            <w:ins w:id="775" w:author="Учетная запись Майкрософт" w:date="2025-05-16T22:31:00Z">
              <w:r>
                <w:rPr>
                  <w:color w:val="000000" w:themeColor="text1"/>
                  <w:sz w:val="18"/>
                  <w:szCs w:val="18"/>
                </w:rPr>
                <w:t>_product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776" w:author="Учетная запись Майкрософт" w:date="2025-05-16T22:30:00Z"/>
                <w:color w:val="000000" w:themeColor="text1"/>
                <w:sz w:val="18"/>
                <w:szCs w:val="18"/>
                <w:rPrChange w:id="777" w:author="Учетная запись Майкрософт" w:date="2025-03-13T01:01:00Z">
                  <w:rPr>
                    <w:ins w:id="778" w:author="Учетная запись Майкрософт" w:date="2025-05-16T22:30:00Z"/>
                    <w:color w:val="000000" w:themeColor="text1"/>
                    <w:sz w:val="18"/>
                    <w:szCs w:val="18"/>
                  </w:rPr>
                </w:rPrChange>
              </w:rPr>
              <w:pPrChange w:id="779" w:author="Учетная запись Майкрософт" w:date="2025-05-16T22:31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780" w:author="Учетная запись Майкрософт" w:date="2025-05-16T22:32:00Z">
              <w:r>
                <w:rPr>
                  <w:color w:val="000000" w:themeColor="text1"/>
                  <w:sz w:val="18"/>
                  <w:szCs w:val="18"/>
                </w:rPr>
                <w:t>order_</w:t>
              </w:r>
            </w:ins>
            <w:ins w:id="781" w:author="Учетная запись Майкрософт" w:date="2025-05-16T22:37:00Z">
              <w:r>
                <w:rPr>
                  <w:color w:val="000000" w:themeColor="text1"/>
                  <w:sz w:val="18"/>
                  <w:szCs w:val="18"/>
                </w:rPr>
                <w:t>product_</w:t>
              </w:r>
            </w:ins>
            <w:ins w:id="782" w:author="Учетная запись Майкрософт" w:date="2025-05-16T22:32:00Z">
              <w:r>
                <w:rPr>
                  <w:color w:val="000000" w:themeColor="text1"/>
                  <w:sz w:val="18"/>
                  <w:szCs w:val="18"/>
                </w:rPr>
                <w:t>i</w:t>
              </w:r>
            </w:ins>
            <w:ins w:id="783" w:author="Учетная запись Майкрософт" w:date="2025-05-16T22:36:00Z">
              <w:r>
                <w:rPr>
                  <w:color w:val="000000" w:themeColor="text1"/>
                  <w:sz w:val="18"/>
                  <w:szCs w:val="18"/>
                </w:rPr>
                <w:t>d</w:t>
              </w:r>
            </w:ins>
            <w:ins w:id="784" w:author="Учетная запись Майкрософт" w:date="2025-05-16T22:39:00Z">
              <w:r>
                <w:rPr>
                  <w:color w:val="000000" w:themeColor="text1"/>
                  <w:sz w:val="18"/>
                  <w:szCs w:val="18"/>
                </w:rPr>
                <w:t>(PK)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Pr="00022410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785" w:author="Учетная запись Майкрософт" w:date="2025-05-16T22:30:00Z"/>
                <w:color w:val="000000" w:themeColor="text1"/>
                <w:sz w:val="18"/>
                <w:szCs w:val="18"/>
                <w:rPrChange w:id="786" w:author="Учетная запись Майкрософт" w:date="2025-03-13T01:01:00Z">
                  <w:rPr>
                    <w:ins w:id="787" w:author="Учетная запись Майкрософт" w:date="2025-05-16T22:30:00Z"/>
                    <w:color w:val="000000" w:themeColor="text1"/>
                    <w:sz w:val="18"/>
                    <w:szCs w:val="18"/>
                  </w:rPr>
                </w:rPrChange>
              </w:rPr>
              <w:pPrChange w:id="788" w:author="Учетная запись Майкрософт" w:date="2025-05-16T22:31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789" w:author="Учетная запись Майкрософт" w:date="2025-05-16T22:37:00Z">
              <w:r w:rsidRPr="007E6B5E">
                <w:rPr>
                  <w:color w:val="000000" w:themeColor="text1"/>
                  <w:sz w:val="18"/>
                  <w:szCs w:val="18"/>
                </w:rPr>
                <w:t>Unique identifier for line item, PK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BD7E12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790" w:author="Учетная запись Майкрософт" w:date="2025-05-16T22:37:00Z"/>
                <w:color w:val="000000" w:themeColor="text1"/>
                <w:sz w:val="18"/>
                <w:szCs w:val="18"/>
              </w:rPr>
              <w:pPrChange w:id="791" w:author="Учетная запись Майкрософт" w:date="2025-05-16T22:31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792" w:author="Учетная запись Майкрософт" w:date="2025-05-16T22:37:00Z">
              <w:r>
                <w:rPr>
                  <w:color w:val="000000" w:themeColor="text1"/>
                  <w:sz w:val="18"/>
                  <w:szCs w:val="18"/>
                </w:rPr>
                <w:t>BIGINT</w:t>
              </w:r>
            </w:ins>
          </w:p>
          <w:p w:rsidR="007E6B5E" w:rsidRPr="00022410" w:rsidRDefault="007E6B5E" w:rsidP="007E6B5E">
            <w:pPr>
              <w:pStyle w:val="a2"/>
              <w:widowControl w:val="0"/>
              <w:spacing w:line="360" w:lineRule="auto"/>
              <w:rPr>
                <w:ins w:id="793" w:author="Учетная запись Майкрософт" w:date="2025-05-16T22:30:00Z"/>
                <w:color w:val="000000" w:themeColor="text1"/>
                <w:sz w:val="18"/>
                <w:szCs w:val="18"/>
                <w:rPrChange w:id="794" w:author="Учетная запись Майкрософт" w:date="2025-03-13T01:01:00Z">
                  <w:rPr>
                    <w:ins w:id="795" w:author="Учетная запись Майкрософт" w:date="2025-05-16T22:30:00Z"/>
                    <w:color w:val="000000" w:themeColor="text1"/>
                    <w:sz w:val="18"/>
                    <w:szCs w:val="18"/>
                  </w:rPr>
                </w:rPrChange>
              </w:rPr>
              <w:pPrChange w:id="796" w:author="Учетная запись Майкрософт" w:date="2025-05-16T22:37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</w:p>
        </w:tc>
      </w:tr>
      <w:tr w:rsidR="007E6B5E" w:rsidRPr="00022410" w:rsidTr="00022410">
        <w:trPr>
          <w:trHeight w:val="292"/>
          <w:ins w:id="797" w:author="Учетная запись Майкрософт" w:date="2025-05-16T22:37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798" w:author="Учетная запись Майкрософт" w:date="2025-05-16T22:37:00Z"/>
                <w:color w:val="000000" w:themeColor="text1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jc w:val="center"/>
              <w:rPr>
                <w:ins w:id="799" w:author="Учетная запись Майкрософт" w:date="2025-05-16T22:37:00Z"/>
                <w:color w:val="000000" w:themeColor="text1"/>
                <w:sz w:val="18"/>
                <w:szCs w:val="18"/>
              </w:rPr>
              <w:pPrChange w:id="800" w:author="Учетная запись Майкрософт" w:date="2025-05-16T22:37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  <w:ins w:id="801" w:author="Учетная запись Майкрософт" w:date="2025-05-16T22:37:00Z">
              <w:r>
                <w:rPr>
                  <w:color w:val="000000" w:themeColor="text1"/>
                  <w:sz w:val="18"/>
                  <w:szCs w:val="18"/>
                </w:rPr>
                <w:t>order_id</w:t>
              </w:r>
            </w:ins>
            <w:ins w:id="802" w:author="Учетная запись Майкрософт" w:date="2025-05-16T22:39:00Z">
              <w:r>
                <w:rPr>
                  <w:color w:val="000000" w:themeColor="text1"/>
                  <w:sz w:val="18"/>
                  <w:szCs w:val="18"/>
                </w:rPr>
                <w:t>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P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03" w:author="Учетная запись Майкрософт" w:date="2025-05-16T22:37:00Z"/>
                <w:color w:val="000000" w:themeColor="text1"/>
                <w:sz w:val="18"/>
                <w:szCs w:val="18"/>
              </w:rPr>
            </w:pPr>
            <w:ins w:id="804" w:author="Учетная запись Майкрософт" w:date="2025-05-16T22:39:00Z">
              <w:r w:rsidRPr="007E6B5E">
                <w:rPr>
                  <w:color w:val="000000" w:themeColor="text1"/>
                  <w:sz w:val="18"/>
                  <w:szCs w:val="18"/>
                </w:rPr>
                <w:t>Reference to order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05" w:author="Учетная запись Майкрософт" w:date="2025-05-16T22:37:00Z"/>
                <w:color w:val="000000" w:themeColor="text1"/>
                <w:sz w:val="18"/>
                <w:szCs w:val="18"/>
              </w:rPr>
            </w:pPr>
            <w:ins w:id="806" w:author="Учетная запись Майкрософт" w:date="2025-05-16T22:38:00Z">
              <w:r>
                <w:rPr>
                  <w:color w:val="000000" w:themeColor="text1"/>
                  <w:sz w:val="18"/>
                  <w:szCs w:val="18"/>
                </w:rPr>
                <w:t>VARCHAR(</w:t>
              </w:r>
            </w:ins>
            <w:ins w:id="807" w:author="Учетная запись Майкрософт" w:date="2025-05-16T22:40:00Z">
              <w:r>
                <w:rPr>
                  <w:color w:val="000000" w:themeColor="text1"/>
                  <w:sz w:val="18"/>
                  <w:szCs w:val="18"/>
                </w:rPr>
                <w:t>2</w:t>
              </w:r>
            </w:ins>
            <w:ins w:id="808" w:author="Учетная запись Майкрософт" w:date="2025-05-16T22:38:00Z">
              <w:r w:rsidRPr="007E6B5E">
                <w:rPr>
                  <w:color w:val="000000" w:themeColor="text1"/>
                  <w:sz w:val="18"/>
                  <w:szCs w:val="18"/>
                </w:rPr>
                <w:t>0)</w:t>
              </w:r>
            </w:ins>
          </w:p>
        </w:tc>
      </w:tr>
      <w:tr w:rsidR="007E6B5E" w:rsidRPr="00022410" w:rsidTr="00022410">
        <w:trPr>
          <w:trHeight w:val="292"/>
          <w:ins w:id="809" w:author="Учетная запись Майкрософт" w:date="2025-05-16T22:37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rPr>
                <w:ins w:id="810" w:author="Учетная запись Майкрософт" w:date="2025-05-16T22:37:00Z"/>
                <w:color w:val="000000" w:themeColor="text1"/>
                <w:sz w:val="18"/>
                <w:szCs w:val="18"/>
              </w:rPr>
              <w:pPrChange w:id="811" w:author="Учетная запись Майкрософт" w:date="2025-05-16T22:37:00Z">
                <w:pPr>
                  <w:pStyle w:val="a2"/>
                  <w:widowControl w:val="0"/>
                  <w:spacing w:line="360" w:lineRule="auto"/>
                  <w:jc w:val="center"/>
                </w:pPr>
              </w:pPrChange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jc w:val="center"/>
              <w:rPr>
                <w:ins w:id="812" w:author="Учетная запись Майкрософт" w:date="2025-05-16T22:37:00Z"/>
                <w:color w:val="000000" w:themeColor="text1"/>
                <w:sz w:val="18"/>
                <w:szCs w:val="18"/>
              </w:rPr>
            </w:pPr>
            <w:ins w:id="813" w:author="Учетная запись Майкрософт" w:date="2025-05-16T22:37:00Z">
              <w:r>
                <w:rPr>
                  <w:color w:val="000000" w:themeColor="text1"/>
                  <w:sz w:val="18"/>
                  <w:szCs w:val="18"/>
                </w:rPr>
                <w:t>product_id</w:t>
              </w:r>
            </w:ins>
            <w:ins w:id="814" w:author="Учетная запись Майкрософт" w:date="2025-05-16T22:39:00Z">
              <w:r>
                <w:rPr>
                  <w:color w:val="000000" w:themeColor="text1"/>
                  <w:sz w:val="18"/>
                  <w:szCs w:val="18"/>
                </w:rPr>
                <w:t>(FK)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P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15" w:author="Учетная запись Майкрософт" w:date="2025-05-16T22:37:00Z"/>
                <w:color w:val="000000" w:themeColor="text1"/>
                <w:sz w:val="18"/>
                <w:szCs w:val="18"/>
              </w:rPr>
            </w:pPr>
            <w:ins w:id="816" w:author="Учетная запись Майкрософт" w:date="2025-05-16T22:39:00Z">
              <w:r w:rsidRPr="007E6B5E">
                <w:rPr>
                  <w:color w:val="000000" w:themeColor="text1"/>
                  <w:sz w:val="18"/>
                  <w:szCs w:val="18"/>
                </w:rPr>
                <w:t>Reference to product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17" w:author="Учетная запись Майкрософт" w:date="2025-05-16T22:37:00Z"/>
                <w:color w:val="000000" w:themeColor="text1"/>
                <w:sz w:val="18"/>
                <w:szCs w:val="18"/>
              </w:rPr>
            </w:pPr>
            <w:ins w:id="818" w:author="Учетная запись Майкрософт" w:date="2025-05-16T22:38:00Z">
              <w:r>
                <w:rPr>
                  <w:color w:val="000000" w:themeColor="text1"/>
                  <w:sz w:val="18"/>
                  <w:szCs w:val="18"/>
                </w:rPr>
                <w:t>VARCHAR(</w:t>
              </w:r>
            </w:ins>
            <w:ins w:id="819" w:author="Учетная запись Майкрософт" w:date="2025-05-16T22:40:00Z">
              <w:r>
                <w:rPr>
                  <w:color w:val="000000" w:themeColor="text1"/>
                  <w:sz w:val="18"/>
                  <w:szCs w:val="18"/>
                </w:rPr>
                <w:t>2</w:t>
              </w:r>
            </w:ins>
            <w:ins w:id="820" w:author="Учетная запись Майкрософт" w:date="2025-05-16T22:38:00Z">
              <w:r w:rsidRPr="007E6B5E">
                <w:rPr>
                  <w:color w:val="000000" w:themeColor="text1"/>
                  <w:sz w:val="18"/>
                  <w:szCs w:val="18"/>
                </w:rPr>
                <w:t>0)</w:t>
              </w:r>
            </w:ins>
          </w:p>
        </w:tc>
      </w:tr>
      <w:tr w:rsidR="007E6B5E" w:rsidRPr="00022410" w:rsidTr="00022410">
        <w:trPr>
          <w:trHeight w:val="292"/>
          <w:ins w:id="821" w:author="Учетная запись Майкрософт" w:date="2025-05-16T22:38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rPr>
                <w:ins w:id="822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jc w:val="center"/>
              <w:rPr>
                <w:ins w:id="823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24" w:author="Учетная запись Майкрософт" w:date="2025-05-16T22:38:00Z">
              <w:r>
                <w:rPr>
                  <w:color w:val="000000" w:themeColor="text1"/>
                  <w:sz w:val="18"/>
                  <w:szCs w:val="18"/>
                </w:rPr>
                <w:t>quantity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P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25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26" w:author="Учетная запись Майкрософт" w:date="2025-05-16T22:39:00Z">
              <w:r w:rsidRPr="007E6B5E">
                <w:rPr>
                  <w:color w:val="000000" w:themeColor="text1"/>
                  <w:sz w:val="18"/>
                  <w:szCs w:val="18"/>
                </w:rPr>
                <w:t>Number of units ordered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27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28" w:author="Учетная запись Майкрософт" w:date="2025-05-16T22:38:00Z">
              <w:r>
                <w:rPr>
                  <w:color w:val="000000" w:themeColor="text1"/>
                  <w:sz w:val="18"/>
                  <w:szCs w:val="18"/>
                </w:rPr>
                <w:t>B</w:t>
              </w:r>
            </w:ins>
            <w:ins w:id="829" w:author="Учетная запись Майкрософт" w:date="2025-05-16T22:39:00Z">
              <w:r>
                <w:rPr>
                  <w:color w:val="000000" w:themeColor="text1"/>
                  <w:sz w:val="18"/>
                  <w:szCs w:val="18"/>
                </w:rPr>
                <w:t>IGINT</w:t>
              </w:r>
            </w:ins>
          </w:p>
        </w:tc>
      </w:tr>
      <w:tr w:rsidR="007E6B5E" w:rsidRPr="00022410" w:rsidTr="00022410">
        <w:trPr>
          <w:trHeight w:val="292"/>
          <w:ins w:id="830" w:author="Учетная запись Майкрософт" w:date="2025-05-16T22:38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rPr>
                <w:ins w:id="831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jc w:val="center"/>
              <w:rPr>
                <w:ins w:id="832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33" w:author="Учетная запись Майкрософт" w:date="2025-05-16T22:38:00Z">
              <w:r>
                <w:rPr>
                  <w:color w:val="000000" w:themeColor="text1"/>
                  <w:sz w:val="18"/>
                  <w:szCs w:val="18"/>
                </w:rPr>
                <w:t>sales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P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34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35" w:author="Учетная запись Майкрософт" w:date="2025-05-16T22:40:00Z">
              <w:r w:rsidRPr="007E6B5E">
                <w:rPr>
                  <w:color w:val="000000" w:themeColor="text1"/>
                  <w:sz w:val="18"/>
                  <w:szCs w:val="18"/>
                </w:rPr>
                <w:t>Total sales amount for this item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36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37" w:author="Учетная запись Майкрософт" w:date="2025-05-16T22:39:00Z">
              <w:r>
                <w:rPr>
                  <w:color w:val="000000" w:themeColor="text1"/>
                  <w:sz w:val="18"/>
                  <w:szCs w:val="18"/>
                </w:rPr>
                <w:t>DECIMAL</w:t>
              </w:r>
            </w:ins>
          </w:p>
        </w:tc>
      </w:tr>
      <w:tr w:rsidR="007E6B5E" w:rsidRPr="00022410" w:rsidTr="00022410">
        <w:trPr>
          <w:trHeight w:val="292"/>
          <w:ins w:id="838" w:author="Учетная запись Майкрософт" w:date="2025-05-16T22:38:00Z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rPr>
                <w:ins w:id="839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7E6B5E">
            <w:pPr>
              <w:pStyle w:val="a2"/>
              <w:widowControl w:val="0"/>
              <w:spacing w:line="360" w:lineRule="auto"/>
              <w:jc w:val="center"/>
              <w:rPr>
                <w:ins w:id="840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41" w:author="Учетная запись Майкрософт" w:date="2025-05-16T22:38:00Z">
              <w:r>
                <w:rPr>
                  <w:color w:val="000000" w:themeColor="text1"/>
                  <w:sz w:val="18"/>
                  <w:szCs w:val="18"/>
                </w:rPr>
                <w:t>profit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P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42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43" w:author="Учетная запись Майкрософт" w:date="2025-05-16T22:40:00Z">
              <w:r w:rsidRPr="007E6B5E">
                <w:rPr>
                  <w:color w:val="000000" w:themeColor="text1"/>
                  <w:sz w:val="18"/>
                  <w:szCs w:val="18"/>
                </w:rPr>
                <w:t>Total profit for this item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auto"/>
          </w:tcPr>
          <w:p w:rsidR="007E6B5E" w:rsidRDefault="007E6B5E" w:rsidP="00BD7E12">
            <w:pPr>
              <w:pStyle w:val="a2"/>
              <w:widowControl w:val="0"/>
              <w:spacing w:line="360" w:lineRule="auto"/>
              <w:jc w:val="center"/>
              <w:rPr>
                <w:ins w:id="844" w:author="Учетная запись Майкрософт" w:date="2025-05-16T22:38:00Z"/>
                <w:color w:val="000000" w:themeColor="text1"/>
                <w:sz w:val="18"/>
                <w:szCs w:val="18"/>
              </w:rPr>
            </w:pPr>
            <w:ins w:id="845" w:author="Учетная запись Майкрософт" w:date="2025-05-16T22:39:00Z">
              <w:r>
                <w:rPr>
                  <w:color w:val="000000" w:themeColor="text1"/>
                  <w:sz w:val="18"/>
                  <w:szCs w:val="18"/>
                </w:rPr>
                <w:t>DECIMAL</w:t>
              </w:r>
            </w:ins>
          </w:p>
        </w:tc>
      </w:tr>
      <w:tr w:rsidR="00BD7E12" w:rsidRPr="00022410" w:rsidDel="00022410" w:rsidTr="00022410">
        <w:trPr>
          <w:trHeight w:val="292"/>
          <w:del w:id="846" w:author="Учетная запись Майкрософт" w:date="2025-03-13T01:01:00Z"/>
        </w:trPr>
        <w:tc>
          <w:tcPr>
            <w:tcW w:w="2302" w:type="dxa"/>
            <w:shd w:val="clear" w:color="auto" w:fill="auto"/>
          </w:tcPr>
          <w:p w:rsidR="00BD7E12" w:rsidRPr="00022410" w:rsidDel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del w:id="847" w:author="Учетная запись Майкрософт" w:date="2025-03-13T01:01:00Z"/>
                <w:color w:val="FFFFFF" w:themeColor="background1"/>
                <w:sz w:val="18"/>
                <w:szCs w:val="18"/>
              </w:rPr>
            </w:pPr>
            <w:del w:id="848" w:author="Учетная запись Майкрософт" w:date="2025-03-13T01:01:00Z">
              <w:r w:rsidRPr="00022410" w:rsidDel="00022410">
                <w:rPr>
                  <w:color w:val="FFFFFF" w:themeColor="background1"/>
                  <w:sz w:val="18"/>
                  <w:szCs w:val="18"/>
                </w:rPr>
                <w:delText>Table Name</w:delText>
              </w:r>
            </w:del>
          </w:p>
        </w:tc>
        <w:tc>
          <w:tcPr>
            <w:tcW w:w="2302" w:type="dxa"/>
            <w:shd w:val="clear" w:color="auto" w:fill="auto"/>
          </w:tcPr>
          <w:p w:rsidR="00BD7E12" w:rsidRPr="00022410" w:rsidDel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del w:id="849" w:author="Учетная запись Майкрософт" w:date="2025-03-13T01:01:00Z"/>
                <w:color w:val="FFFFFF" w:themeColor="background1"/>
                <w:sz w:val="18"/>
                <w:szCs w:val="18"/>
              </w:rPr>
            </w:pPr>
            <w:del w:id="850" w:author="Учетная запись Майкрософт" w:date="2025-03-13T01:01:00Z">
              <w:r w:rsidRPr="00022410" w:rsidDel="00022410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</w:del>
          </w:p>
        </w:tc>
        <w:tc>
          <w:tcPr>
            <w:tcW w:w="2302" w:type="dxa"/>
            <w:shd w:val="clear" w:color="auto" w:fill="auto"/>
          </w:tcPr>
          <w:p w:rsidR="00BD7E12" w:rsidRPr="00022410" w:rsidDel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del w:id="851" w:author="Учетная запись Майкрософт" w:date="2025-03-13T01:01:00Z"/>
                <w:color w:val="FFFFFF" w:themeColor="background1"/>
                <w:sz w:val="18"/>
                <w:szCs w:val="18"/>
              </w:rPr>
            </w:pPr>
            <w:del w:id="852" w:author="Учетная запись Майкрософт" w:date="2025-03-13T01:01:00Z">
              <w:r w:rsidRPr="00022410" w:rsidDel="00022410">
                <w:rPr>
                  <w:color w:val="FFFFFF" w:themeColor="background1"/>
                  <w:sz w:val="18"/>
                  <w:szCs w:val="18"/>
                </w:rPr>
                <w:delText xml:space="preserve">Field Description </w:delText>
              </w:r>
            </w:del>
          </w:p>
        </w:tc>
        <w:tc>
          <w:tcPr>
            <w:tcW w:w="2302" w:type="dxa"/>
            <w:shd w:val="clear" w:color="auto" w:fill="auto"/>
          </w:tcPr>
          <w:p w:rsidR="00BD7E12" w:rsidRPr="00022410" w:rsidDel="00022410" w:rsidRDefault="00BD7E12" w:rsidP="00BD7E12">
            <w:pPr>
              <w:pStyle w:val="a2"/>
              <w:widowControl w:val="0"/>
              <w:spacing w:line="360" w:lineRule="auto"/>
              <w:jc w:val="center"/>
              <w:rPr>
                <w:del w:id="853" w:author="Учетная запись Майкрософт" w:date="2025-03-13T01:01:00Z"/>
                <w:color w:val="FFFFFF" w:themeColor="background1"/>
                <w:sz w:val="18"/>
                <w:szCs w:val="18"/>
              </w:rPr>
            </w:pPr>
            <w:del w:id="854" w:author="Учетная запись Майкрософт" w:date="2025-03-13T01:01:00Z">
              <w:r w:rsidRPr="00022410" w:rsidDel="00022410">
                <w:rPr>
                  <w:color w:val="FFFFFF" w:themeColor="background1"/>
                  <w:sz w:val="18"/>
                  <w:szCs w:val="18"/>
                </w:rPr>
                <w:delText xml:space="preserve">Data Type </w:delText>
              </w:r>
            </w:del>
          </w:p>
        </w:tc>
      </w:tr>
    </w:tbl>
    <w:p w:rsidR="006F645E" w:rsidDel="00BD7E12" w:rsidRDefault="006F645E" w:rsidP="006F645E">
      <w:pPr>
        <w:pStyle w:val="a2"/>
        <w:rPr>
          <w:del w:id="855" w:author="Учетная запись Майкрософт" w:date="2025-05-16T22:28:00Z"/>
        </w:rPr>
      </w:pPr>
    </w:p>
    <w:p w:rsidR="006F645E" w:rsidDel="00BD7E12" w:rsidRDefault="009D7BE5" w:rsidP="006F645E">
      <w:pPr>
        <w:pStyle w:val="a2"/>
        <w:rPr>
          <w:del w:id="856" w:author="Учетная запись Майкрософт" w:date="2025-05-16T22:28:00Z"/>
        </w:rPr>
      </w:pPr>
      <w:del w:id="857" w:author="Учетная запись Майкрософт" w:date="2025-05-16T22:28:00Z">
        <w:r w:rsidDel="00BD7E12">
          <w:delText>Comments on</w:delText>
        </w:r>
        <w:r w:rsidR="002E6935" w:rsidDel="00BD7E12">
          <w:delText xml:space="preserve"> table</w:delText>
        </w:r>
        <w:r w:rsidDel="00BD7E12">
          <w:delText xml:space="preserve"> relationships</w:delText>
        </w:r>
      </w:del>
    </w:p>
    <w:p w:rsidR="006F645E" w:rsidDel="00BD7E12" w:rsidRDefault="006F645E" w:rsidP="006F645E">
      <w:pPr>
        <w:pStyle w:val="a2"/>
        <w:rPr>
          <w:del w:id="858" w:author="Учетная запись Майкрософт" w:date="2025-05-16T22:28:00Z"/>
        </w:rPr>
      </w:pPr>
    </w:p>
    <w:p w:rsidR="008E0CA3" w:rsidRDefault="008E0CA3" w:rsidP="006F645E">
      <w:pPr>
        <w:pStyle w:val="a2"/>
        <w:rPr>
          <w:ins w:id="859" w:author="Учетная запись Майкрософт" w:date="2025-03-13T01:28:00Z"/>
        </w:rPr>
      </w:pPr>
    </w:p>
    <w:p w:rsidR="006F645E" w:rsidRDefault="006F645E" w:rsidP="006F645E">
      <w:pPr>
        <w:pStyle w:val="a2"/>
        <w:rPr>
          <w:ins w:id="860" w:author="Учетная запись Майкрософт" w:date="2025-03-13T01:30:00Z"/>
        </w:rPr>
      </w:pPr>
      <w:r>
        <w:t>Example with data</w:t>
      </w:r>
    </w:p>
    <w:p w:rsidR="008E0CA3" w:rsidRDefault="008E0CA3" w:rsidP="006F645E">
      <w:pPr>
        <w:pStyle w:val="a2"/>
      </w:pPr>
      <w:ins w:id="861" w:author="Учетная запись Майкрософт" w:date="2025-03-13T01:30:00Z">
        <w:r>
          <w:t>Orders table</w:t>
        </w:r>
      </w:ins>
    </w:p>
    <w:p w:rsidR="00BE17E0" w:rsidRDefault="00BE17E0" w:rsidP="006F645E">
      <w:pPr>
        <w:pStyle w:val="a2"/>
      </w:pPr>
    </w:p>
    <w:tbl>
      <w:tblPr>
        <w:tblW w:w="1016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862" w:author="Учетная запись Майкрософт" w:date="2025-03-13T01:37:00Z">
          <w:tblPr>
            <w:tblW w:w="9318" w:type="dxa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379"/>
        <w:gridCol w:w="1276"/>
        <w:gridCol w:w="1276"/>
        <w:gridCol w:w="1559"/>
        <w:gridCol w:w="1276"/>
        <w:gridCol w:w="992"/>
        <w:gridCol w:w="1134"/>
        <w:gridCol w:w="1276"/>
        <w:tblGridChange w:id="863">
          <w:tblGrid>
            <w:gridCol w:w="1379"/>
            <w:gridCol w:w="1276"/>
            <w:gridCol w:w="1276"/>
            <w:gridCol w:w="1559"/>
            <w:gridCol w:w="1276"/>
            <w:gridCol w:w="1276"/>
            <w:gridCol w:w="1276"/>
            <w:gridCol w:w="1276"/>
          </w:tblGrid>
        </w:tblGridChange>
      </w:tblGrid>
      <w:tr w:rsidR="001D3772" w:rsidTr="001D3772">
        <w:trPr>
          <w:trHeight w:val="292"/>
          <w:trPrChange w:id="864" w:author="Учетная запись Майкрософт" w:date="2025-03-13T01:37:00Z">
            <w:trPr>
              <w:trHeight w:val="292"/>
            </w:trPr>
          </w:trPrChange>
        </w:trPr>
        <w:tc>
          <w:tcPr>
            <w:tcW w:w="1379" w:type="dxa"/>
            <w:shd w:val="clear" w:color="auto" w:fill="76CDD8"/>
            <w:tcPrChange w:id="865" w:author="Учетная запись Майкрософт" w:date="2025-03-13T01:37:00Z">
              <w:tcPr>
                <w:tcW w:w="1379" w:type="dxa"/>
                <w:shd w:val="clear" w:color="auto" w:fill="76CDD8"/>
              </w:tcPr>
            </w:tcPrChange>
          </w:tcPr>
          <w:p w:rsidR="001D3772" w:rsidRPr="00BE17E0" w:rsidRDefault="001D3772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866" w:author="Учетная запись Майкрософт" w:date="2025-03-13T01:30:00Z">
              <w:r>
                <w:rPr>
                  <w:color w:val="FFFFFF" w:themeColor="background1"/>
                  <w:sz w:val="18"/>
                  <w:szCs w:val="18"/>
                </w:rPr>
                <w:t>order_id</w:t>
              </w:r>
            </w:ins>
            <w:del w:id="867" w:author="Учетная запись Майкрософт" w:date="2025-03-13T01:30:00Z">
              <w:r w:rsidDel="008E0CA3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</w:p>
        </w:tc>
        <w:tc>
          <w:tcPr>
            <w:tcW w:w="1276" w:type="dxa"/>
            <w:shd w:val="clear" w:color="auto" w:fill="76CDD8"/>
            <w:tcPrChange w:id="868" w:author="Учетная запись Майкрософт" w:date="2025-03-13T01:37:00Z">
              <w:tcPr>
                <w:tcW w:w="1276" w:type="dxa"/>
                <w:shd w:val="clear" w:color="auto" w:fill="76CDD8"/>
              </w:tcPr>
            </w:tcPrChange>
          </w:tcPr>
          <w:p w:rsidR="001D3772" w:rsidRPr="00BE17E0" w:rsidRDefault="001D3772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869" w:author="Учетная запись Майкрософт" w:date="2025-03-13T01:31:00Z">
              <w:r w:rsidRPr="00BE17E0" w:rsidDel="008E0CA3">
                <w:rPr>
                  <w:color w:val="FFFFFF" w:themeColor="background1"/>
                  <w:sz w:val="18"/>
                  <w:szCs w:val="18"/>
                </w:rPr>
                <w:delText xml:space="preserve">Field </w:delText>
              </w:r>
            </w:del>
            <w:ins w:id="870" w:author="Учетная запись Майкрософт" w:date="2025-03-13T01:31:00Z">
              <w:r>
                <w:rPr>
                  <w:color w:val="FFFFFF" w:themeColor="background1"/>
                  <w:sz w:val="18"/>
                  <w:szCs w:val="18"/>
                </w:rPr>
                <w:t>order_date</w:t>
              </w:r>
            </w:ins>
            <w:del w:id="871" w:author="Учетная запись Майкрософт" w:date="2025-03-13T01:31:00Z">
              <w:r w:rsidRPr="00BE17E0" w:rsidDel="008E0CA3">
                <w:rPr>
                  <w:color w:val="FFFFFF" w:themeColor="background1"/>
                  <w:sz w:val="18"/>
                  <w:szCs w:val="18"/>
                </w:rPr>
                <w:delText xml:space="preserve">name </w:delText>
              </w:r>
              <w:r w:rsidDel="008E0CA3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276" w:type="dxa"/>
            <w:shd w:val="clear" w:color="auto" w:fill="76CDD8"/>
            <w:tcPrChange w:id="872" w:author="Учетная запись Майкрософт" w:date="2025-03-13T01:37:00Z">
              <w:tcPr>
                <w:tcW w:w="1276" w:type="dxa"/>
                <w:shd w:val="clear" w:color="auto" w:fill="76CDD8"/>
              </w:tcPr>
            </w:tcPrChange>
          </w:tcPr>
          <w:p w:rsidR="001D3772" w:rsidRPr="00BE17E0" w:rsidRDefault="001D3772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873" w:author="Учетная запись Майкрософт" w:date="2025-03-13T01:31:00Z">
              <w:r w:rsidRPr="00BE17E0" w:rsidDel="008E0CA3">
                <w:rPr>
                  <w:color w:val="FFFFFF" w:themeColor="background1"/>
                  <w:sz w:val="18"/>
                  <w:szCs w:val="18"/>
                </w:rPr>
                <w:delText xml:space="preserve">Field </w:delText>
              </w:r>
            </w:del>
            <w:ins w:id="874" w:author="Учетная запись Майкрософт" w:date="2025-03-13T01:31:00Z">
              <w:r>
                <w:rPr>
                  <w:color w:val="FFFFFF" w:themeColor="background1"/>
                  <w:sz w:val="18"/>
                  <w:szCs w:val="18"/>
                </w:rPr>
                <w:t>ship_date</w:t>
              </w:r>
            </w:ins>
            <w:del w:id="875" w:author="Учетная запись Майкрософт" w:date="2025-03-13T01:31:00Z">
              <w:r w:rsidRPr="00BE17E0" w:rsidDel="008E0CA3">
                <w:rPr>
                  <w:color w:val="FFFFFF" w:themeColor="background1"/>
                  <w:sz w:val="18"/>
                  <w:szCs w:val="18"/>
                </w:rPr>
                <w:delText xml:space="preserve">name </w:delText>
              </w:r>
              <w:r w:rsidDel="008E0CA3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559" w:type="dxa"/>
            <w:shd w:val="clear" w:color="auto" w:fill="76CDD8"/>
            <w:tcPrChange w:id="876" w:author="Учетная запись Майкрософт" w:date="2025-03-13T01:37:00Z">
              <w:tcPr>
                <w:tcW w:w="1559" w:type="dxa"/>
                <w:shd w:val="clear" w:color="auto" w:fill="76CDD8"/>
              </w:tcPr>
            </w:tcPrChange>
          </w:tcPr>
          <w:p w:rsidR="001D3772" w:rsidRPr="00BE17E0" w:rsidRDefault="001D3772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877" w:author="Учетная запись Майкрософт" w:date="2025-03-13T01:32:00Z">
              <w:r w:rsidRPr="008E0CA3">
                <w:rPr>
                  <w:color w:val="FFFFFF" w:themeColor="background1"/>
                  <w:sz w:val="18"/>
                  <w:szCs w:val="18"/>
                </w:rPr>
                <w:t>ship_mode_id</w:t>
              </w:r>
            </w:ins>
            <w:del w:id="878" w:author="Учетная запись Майкрософт" w:date="2025-03-13T01:32:00Z">
              <w:r w:rsidRPr="00BE17E0" w:rsidDel="008E0CA3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8E0CA3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</w:p>
        </w:tc>
        <w:tc>
          <w:tcPr>
            <w:tcW w:w="1276" w:type="dxa"/>
            <w:shd w:val="clear" w:color="auto" w:fill="76CDD8"/>
            <w:tcPrChange w:id="879" w:author="Учетная запись Майкрософт" w:date="2025-03-13T01:37:00Z">
              <w:tcPr>
                <w:tcW w:w="1276" w:type="dxa"/>
                <w:shd w:val="clear" w:color="auto" w:fill="76CDD8"/>
              </w:tcPr>
            </w:tcPrChange>
          </w:tcPr>
          <w:p w:rsidR="001D3772" w:rsidRPr="008E0CA3" w:rsidRDefault="001D3772" w:rsidP="008E0CA3">
            <w:pPr>
              <w:pStyle w:val="a2"/>
              <w:widowControl w:val="0"/>
              <w:spacing w:line="360" w:lineRule="auto"/>
              <w:jc w:val="center"/>
              <w:rPr>
                <w:ins w:id="880" w:author="Учетная запись Майкрософт" w:date="2025-03-13T01:33:00Z"/>
                <w:color w:val="FFFFFF" w:themeColor="background1"/>
                <w:sz w:val="18"/>
                <w:szCs w:val="18"/>
              </w:rPr>
            </w:pPr>
            <w:ins w:id="881" w:author="Учетная запись Майкрософт" w:date="2025-03-13T01:33:00Z">
              <w:r>
                <w:rPr>
                  <w:color w:val="FFFFFF" w:themeColor="background1"/>
                  <w:sz w:val="18"/>
                  <w:szCs w:val="18"/>
                </w:rPr>
                <w:t>c</w:t>
              </w:r>
            </w:ins>
            <w:ins w:id="882" w:author="Учетная запись Майкрософт" w:date="2025-03-13T01:34:00Z">
              <w:r>
                <w:rPr>
                  <w:color w:val="FFFFFF" w:themeColor="background1"/>
                  <w:sz w:val="18"/>
                  <w:szCs w:val="18"/>
                </w:rPr>
                <w:t>ustomer_id</w:t>
              </w:r>
            </w:ins>
          </w:p>
        </w:tc>
        <w:tc>
          <w:tcPr>
            <w:tcW w:w="992" w:type="dxa"/>
            <w:shd w:val="clear" w:color="auto" w:fill="76CDD8"/>
            <w:tcPrChange w:id="883" w:author="Учетная запись Майкрософт" w:date="2025-03-13T01:37:00Z">
              <w:tcPr>
                <w:tcW w:w="1276" w:type="dxa"/>
                <w:shd w:val="clear" w:color="auto" w:fill="76CDD8"/>
              </w:tcPr>
            </w:tcPrChange>
          </w:tcPr>
          <w:p w:rsidR="001D3772" w:rsidRDefault="001D3772" w:rsidP="008E0CA3">
            <w:pPr>
              <w:pStyle w:val="a2"/>
              <w:widowControl w:val="0"/>
              <w:spacing w:line="360" w:lineRule="auto"/>
              <w:jc w:val="center"/>
              <w:rPr>
                <w:ins w:id="884" w:author="Учетная запись Майкрософт" w:date="2025-03-13T01:34:00Z"/>
                <w:color w:val="FFFFFF" w:themeColor="background1"/>
                <w:sz w:val="18"/>
                <w:szCs w:val="18"/>
              </w:rPr>
            </w:pPr>
            <w:ins w:id="885" w:author="Учетная запись Майкрософт" w:date="2025-03-13T01:36:00Z">
              <w:r>
                <w:rPr>
                  <w:color w:val="FFFFFF" w:themeColor="background1"/>
                  <w:sz w:val="18"/>
                  <w:szCs w:val="18"/>
                </w:rPr>
                <w:t>sales</w:t>
              </w:r>
            </w:ins>
          </w:p>
        </w:tc>
        <w:tc>
          <w:tcPr>
            <w:tcW w:w="1134" w:type="dxa"/>
            <w:shd w:val="clear" w:color="auto" w:fill="76CDD8"/>
            <w:tcPrChange w:id="886" w:author="Учетная запись Майкрософт" w:date="2025-03-13T01:37:00Z">
              <w:tcPr>
                <w:tcW w:w="1276" w:type="dxa"/>
                <w:shd w:val="clear" w:color="auto" w:fill="76CDD8"/>
              </w:tcPr>
            </w:tcPrChange>
          </w:tcPr>
          <w:p w:rsidR="001D3772" w:rsidRDefault="001D3772" w:rsidP="008E0CA3">
            <w:pPr>
              <w:pStyle w:val="a2"/>
              <w:widowControl w:val="0"/>
              <w:spacing w:line="360" w:lineRule="auto"/>
              <w:jc w:val="center"/>
              <w:rPr>
                <w:ins w:id="887" w:author="Учетная запись Майкрософт" w:date="2025-03-13T01:36:00Z"/>
                <w:color w:val="FFFFFF" w:themeColor="background1"/>
                <w:sz w:val="18"/>
                <w:szCs w:val="18"/>
              </w:rPr>
            </w:pPr>
            <w:ins w:id="888" w:author="Учетная запись Майкрософт" w:date="2025-03-13T01:36:00Z">
              <w:r>
                <w:rPr>
                  <w:color w:val="FFFFFF" w:themeColor="background1"/>
                  <w:sz w:val="18"/>
                  <w:szCs w:val="18"/>
                </w:rPr>
                <w:t>quantity</w:t>
              </w:r>
            </w:ins>
          </w:p>
        </w:tc>
        <w:tc>
          <w:tcPr>
            <w:tcW w:w="1276" w:type="dxa"/>
            <w:shd w:val="clear" w:color="auto" w:fill="76CDD8"/>
            <w:tcPrChange w:id="889" w:author="Учетная запись Майкрософт" w:date="2025-03-13T01:37:00Z">
              <w:tcPr>
                <w:tcW w:w="1276" w:type="dxa"/>
                <w:shd w:val="clear" w:color="auto" w:fill="76CDD8"/>
              </w:tcPr>
            </w:tcPrChange>
          </w:tcPr>
          <w:p w:rsidR="001D3772" w:rsidRDefault="001D3772" w:rsidP="008E0CA3">
            <w:pPr>
              <w:pStyle w:val="a2"/>
              <w:widowControl w:val="0"/>
              <w:spacing w:line="360" w:lineRule="auto"/>
              <w:jc w:val="center"/>
              <w:rPr>
                <w:ins w:id="890" w:author="Учетная запись Майкрософт" w:date="2025-03-13T01:36:00Z"/>
                <w:color w:val="FFFFFF" w:themeColor="background1"/>
                <w:sz w:val="18"/>
                <w:szCs w:val="18"/>
              </w:rPr>
            </w:pPr>
            <w:ins w:id="891" w:author="Учетная запись Майкрософт" w:date="2025-03-13T01:36:00Z">
              <w:r>
                <w:rPr>
                  <w:color w:val="FFFFFF" w:themeColor="background1"/>
                  <w:sz w:val="18"/>
                  <w:szCs w:val="18"/>
                </w:rPr>
                <w:t>profit</w:t>
              </w:r>
            </w:ins>
          </w:p>
        </w:tc>
      </w:tr>
      <w:tr w:rsidR="001D3772" w:rsidTr="001D3772">
        <w:trPr>
          <w:trHeight w:val="432"/>
          <w:trPrChange w:id="892" w:author="Учетная запись Майкрософт" w:date="2025-03-13T01:37:00Z">
            <w:trPr>
              <w:trHeight w:val="432"/>
            </w:trPr>
          </w:trPrChange>
        </w:trPr>
        <w:tc>
          <w:tcPr>
            <w:tcW w:w="1379" w:type="dxa"/>
            <w:tcPrChange w:id="893" w:author="Учетная запись Майкрософт" w:date="2025-03-13T01:37:00Z">
              <w:tcPr>
                <w:tcW w:w="1379" w:type="dxa"/>
              </w:tcPr>
            </w:tcPrChange>
          </w:tcPr>
          <w:p w:rsidR="001D3772" w:rsidRDefault="001D3772" w:rsidP="003C7C6B">
            <w:pPr>
              <w:pStyle w:val="a2"/>
            </w:pPr>
            <w:ins w:id="894" w:author="Учетная запись Майкрософт" w:date="2025-03-13T01:31:00Z">
              <w:r w:rsidRPr="008E0CA3">
                <w:t>CA-2020-123</w:t>
              </w:r>
            </w:ins>
            <w:del w:id="895" w:author="Учетная запись Майкрософт" w:date="2025-03-13T01:30:00Z">
              <w:r w:rsidDel="008E0CA3">
                <w:delText xml:space="preserve"> 1</w:delText>
              </w:r>
            </w:del>
          </w:p>
        </w:tc>
        <w:tc>
          <w:tcPr>
            <w:tcW w:w="1276" w:type="dxa"/>
            <w:tcPrChange w:id="896" w:author="Учетная запись Майкрософт" w:date="2025-03-13T01:37:00Z">
              <w:tcPr>
                <w:tcW w:w="1276" w:type="dxa"/>
              </w:tcPr>
            </w:tcPrChange>
          </w:tcPr>
          <w:p w:rsidR="001D3772" w:rsidRDefault="001D3772" w:rsidP="003C7C6B">
            <w:pPr>
              <w:pStyle w:val="a2"/>
            </w:pPr>
            <w:ins w:id="897" w:author="Учетная запись Майкрософт" w:date="2025-03-13T01:31:00Z">
              <w:r w:rsidRPr="008E0CA3">
                <w:t>2020-01-01</w:t>
              </w:r>
            </w:ins>
            <w:del w:id="898" w:author="Учетная запись Майкрософт" w:date="2025-03-13T01:31:00Z">
              <w:r w:rsidDel="008E0CA3">
                <w:delText>aaa</w:delText>
              </w:r>
            </w:del>
          </w:p>
        </w:tc>
        <w:tc>
          <w:tcPr>
            <w:tcW w:w="1276" w:type="dxa"/>
            <w:tcPrChange w:id="899" w:author="Учетная запись Майкрософт" w:date="2025-03-13T01:37:00Z">
              <w:tcPr>
                <w:tcW w:w="1276" w:type="dxa"/>
              </w:tcPr>
            </w:tcPrChange>
          </w:tcPr>
          <w:p w:rsidR="001D3772" w:rsidRDefault="001D3772" w:rsidP="003C7C6B">
            <w:pPr>
              <w:pStyle w:val="a2"/>
            </w:pPr>
            <w:ins w:id="900" w:author="Учетная запись Майкрософт" w:date="2025-03-13T01:32:00Z">
              <w:r>
                <w:t>2020-01-05</w:t>
              </w:r>
            </w:ins>
            <w:del w:id="901" w:author="Учетная запись Майкрософт" w:date="2025-03-13T01:32:00Z">
              <w:r w:rsidDel="008E0CA3">
                <w:delText>123</w:delText>
              </w:r>
            </w:del>
          </w:p>
        </w:tc>
        <w:tc>
          <w:tcPr>
            <w:tcW w:w="1559" w:type="dxa"/>
            <w:tcPrChange w:id="902" w:author="Учетная запись Майкрософт" w:date="2025-03-13T01:37:00Z">
              <w:tcPr>
                <w:tcW w:w="1559" w:type="dxa"/>
              </w:tcPr>
            </w:tcPrChange>
          </w:tcPr>
          <w:p w:rsidR="001D3772" w:rsidRDefault="001D3772" w:rsidP="003C7C6B">
            <w:pPr>
              <w:pStyle w:val="a2"/>
            </w:pPr>
            <w:ins w:id="903" w:author="Учетная запись Майкрософт" w:date="2025-03-13T01:32:00Z">
              <w:r>
                <w:t>1223</w:t>
              </w:r>
            </w:ins>
            <w:ins w:id="904" w:author="Учетная запись Майкрософт" w:date="2025-03-13T01:33:00Z">
              <w:r>
                <w:t>4</w:t>
              </w:r>
            </w:ins>
            <w:del w:id="905" w:author="Учетная запись Майкрософт" w:date="2025-03-13T01:32:00Z">
              <w:r w:rsidDel="008E0CA3">
                <w:delText>1234</w:delText>
              </w:r>
            </w:del>
          </w:p>
        </w:tc>
        <w:tc>
          <w:tcPr>
            <w:tcW w:w="1276" w:type="dxa"/>
            <w:tcPrChange w:id="906" w:author="Учетная запись Майкрософт" w:date="2025-03-13T01:37:00Z">
              <w:tcPr>
                <w:tcW w:w="1276" w:type="dxa"/>
              </w:tcPr>
            </w:tcPrChange>
          </w:tcPr>
          <w:p w:rsidR="001D3772" w:rsidRDefault="001D3772" w:rsidP="003C7C6B">
            <w:pPr>
              <w:pStyle w:val="a2"/>
              <w:rPr>
                <w:ins w:id="907" w:author="Учетная запись Майкрософт" w:date="2025-03-13T01:33:00Z"/>
              </w:rPr>
            </w:pPr>
            <w:ins w:id="908" w:author="Учетная запись Майкрософт" w:date="2025-03-13T01:34:00Z">
              <w:r>
                <w:t>2134</w:t>
              </w:r>
            </w:ins>
          </w:p>
        </w:tc>
        <w:tc>
          <w:tcPr>
            <w:tcW w:w="992" w:type="dxa"/>
            <w:tcPrChange w:id="909" w:author="Учетная запись Майкрософт" w:date="2025-03-13T01:37:00Z">
              <w:tcPr>
                <w:tcW w:w="1276" w:type="dxa"/>
              </w:tcPr>
            </w:tcPrChange>
          </w:tcPr>
          <w:p w:rsidR="001D3772" w:rsidRDefault="001D3772" w:rsidP="003C7C6B">
            <w:pPr>
              <w:pStyle w:val="a2"/>
              <w:rPr>
                <w:ins w:id="910" w:author="Учетная запись Майкрософт" w:date="2025-03-13T01:34:00Z"/>
              </w:rPr>
            </w:pPr>
            <w:ins w:id="911" w:author="Учетная запись Майкрософт" w:date="2025-03-13T01:36:00Z">
              <w:r>
                <w:t>261.96</w:t>
              </w:r>
            </w:ins>
          </w:p>
        </w:tc>
        <w:tc>
          <w:tcPr>
            <w:tcW w:w="1134" w:type="dxa"/>
            <w:tcPrChange w:id="912" w:author="Учетная запись Майкрософт" w:date="2025-03-13T01:37:00Z">
              <w:tcPr>
                <w:tcW w:w="1276" w:type="dxa"/>
              </w:tcPr>
            </w:tcPrChange>
          </w:tcPr>
          <w:p w:rsidR="001D3772" w:rsidRDefault="001D3772" w:rsidP="003C7C6B">
            <w:pPr>
              <w:pStyle w:val="a2"/>
              <w:rPr>
                <w:ins w:id="913" w:author="Учетная запись Майкрософт" w:date="2025-03-13T01:36:00Z"/>
              </w:rPr>
            </w:pPr>
            <w:ins w:id="914" w:author="Учетная запись Майкрософт" w:date="2025-03-13T01:36:00Z">
              <w:r>
                <w:t>2</w:t>
              </w:r>
            </w:ins>
          </w:p>
        </w:tc>
        <w:tc>
          <w:tcPr>
            <w:tcW w:w="1276" w:type="dxa"/>
            <w:tcPrChange w:id="915" w:author="Учетная запись Майкрософт" w:date="2025-03-13T01:37:00Z">
              <w:tcPr>
                <w:tcW w:w="1276" w:type="dxa"/>
              </w:tcPr>
            </w:tcPrChange>
          </w:tcPr>
          <w:p w:rsidR="001D3772" w:rsidRDefault="001D3772" w:rsidP="003C7C6B">
            <w:pPr>
              <w:pStyle w:val="a2"/>
              <w:rPr>
                <w:ins w:id="916" w:author="Учетная запись Майкрософт" w:date="2025-03-13T01:36:00Z"/>
              </w:rPr>
            </w:pPr>
            <w:ins w:id="917" w:author="Учетная запись Майкрософт" w:date="2025-03-13T01:36:00Z">
              <w:r>
                <w:t>41.</w:t>
              </w:r>
            </w:ins>
            <w:ins w:id="918" w:author="Учетная запись Майкрософт" w:date="2025-03-13T01:37:00Z">
              <w:r>
                <w:t>9136</w:t>
              </w:r>
            </w:ins>
          </w:p>
        </w:tc>
      </w:tr>
    </w:tbl>
    <w:p w:rsidR="00BE17E0" w:rsidDel="008E0CA3" w:rsidRDefault="00BE17E0" w:rsidP="008E0CA3">
      <w:pPr>
        <w:pStyle w:val="a2"/>
        <w:rPr>
          <w:del w:id="919" w:author="Учетная запись Майкрософт" w:date="2025-03-13T01:30:00Z"/>
        </w:rPr>
      </w:pPr>
    </w:p>
    <w:p w:rsidR="00BE17E0" w:rsidRPr="006F645E" w:rsidRDefault="00BE17E0" w:rsidP="006F645E">
      <w:pPr>
        <w:pStyle w:val="a2"/>
      </w:pPr>
    </w:p>
    <w:p w:rsidR="00480EEE" w:rsidRDefault="007C58DB">
      <w:pPr>
        <w:pStyle w:val="1"/>
      </w:pPr>
      <w:r>
        <w:t>Model Description</w:t>
      </w:r>
    </w:p>
    <w:p w:rsidR="008E0CA3" w:rsidRDefault="008E0CA3" w:rsidP="008E0CA3">
      <w:pPr>
        <w:rPr>
          <w:ins w:id="920" w:author="Учетная запись Майкрософт" w:date="2025-03-13T01:27:00Z"/>
        </w:rPr>
      </w:pPr>
      <w:ins w:id="921" w:author="Учетная запись Майкрософт" w:date="2025-03-13T01:27:00Z">
        <w:r>
          <w:t>This section describes the steps taken to design the database schema:</w:t>
        </w:r>
      </w:ins>
    </w:p>
    <w:p w:rsidR="008E0CA3" w:rsidRDefault="008E0CA3" w:rsidP="008E0CA3">
      <w:pPr>
        <w:rPr>
          <w:ins w:id="922" w:author="Учетная запись Майкрософт" w:date="2025-03-13T01:27:00Z"/>
        </w:rPr>
      </w:pPr>
    </w:p>
    <w:p w:rsidR="008E0CA3" w:rsidRDefault="008E0CA3">
      <w:pPr>
        <w:rPr>
          <w:ins w:id="923" w:author="Учетная запись Майкрософт" w:date="2025-03-13T01:27:00Z"/>
        </w:rPr>
      </w:pPr>
      <w:ins w:id="924" w:author="Учетная запись Майкрософт" w:date="2025-03-13T01:27:00Z">
        <w:r>
          <w:t>Goals:</w:t>
        </w:r>
      </w:ins>
    </w:p>
    <w:p w:rsidR="008E0CA3" w:rsidRDefault="008E0CA3">
      <w:pPr>
        <w:rPr>
          <w:ins w:id="925" w:author="Учетная запись Майкрософт" w:date="2025-03-13T01:27:00Z"/>
        </w:rPr>
      </w:pPr>
      <w:ins w:id="926" w:author="Учетная запись Майкрософт" w:date="2025-03-13T01:27:00Z">
        <w:r>
          <w:t>Normalize data to eliminate redundancy (e.g., geographic hierarchies stored as text).</w:t>
        </w:r>
      </w:ins>
    </w:p>
    <w:p w:rsidR="008E0CA3" w:rsidRDefault="008E0CA3">
      <w:pPr>
        <w:rPr>
          <w:ins w:id="927" w:author="Учетная запись Майкрософт" w:date="2025-03-13T01:27:00Z"/>
        </w:rPr>
      </w:pPr>
      <w:ins w:id="928" w:author="Учетная запись Майкрософт" w:date="2025-03-13T01:27:00Z">
        <w:r>
          <w:t>Establish relational integrity between entities (e.g., orders, products, customers).</w:t>
        </w:r>
      </w:ins>
    </w:p>
    <w:p w:rsidR="008E0CA3" w:rsidRDefault="008E0CA3" w:rsidP="008E0CA3">
      <w:pPr>
        <w:rPr>
          <w:ins w:id="929" w:author="Учетная запись Майкрософт" w:date="2025-03-13T01:27:00Z"/>
        </w:rPr>
      </w:pPr>
      <w:ins w:id="930" w:author="Учетная запись Майкрософт" w:date="2025-03-13T01:27:00Z">
        <w:r>
          <w:t>Enable efficient querying of hierarchical relationships (e.g., region → country → state).</w:t>
        </w:r>
      </w:ins>
    </w:p>
    <w:p w:rsidR="008E0CA3" w:rsidRDefault="008E0CA3" w:rsidP="008E0CA3">
      <w:pPr>
        <w:rPr>
          <w:ins w:id="931" w:author="Учетная запись Майкрософт" w:date="2025-03-13T01:27:00Z"/>
        </w:rPr>
      </w:pPr>
    </w:p>
    <w:p w:rsidR="008E0CA3" w:rsidRDefault="008E0CA3" w:rsidP="008E0CA3">
      <w:pPr>
        <w:rPr>
          <w:ins w:id="932" w:author="Учетная запись Майкрософт" w:date="2025-03-13T01:27:00Z"/>
        </w:rPr>
      </w:pPr>
      <w:ins w:id="933" w:author="Учетная запись Майкрософт" w:date="2025-03-13T01:27:00Z">
        <w:r>
          <w:t>Approach:</w:t>
        </w:r>
      </w:ins>
    </w:p>
    <w:p w:rsidR="008E0CA3" w:rsidRDefault="008E0CA3" w:rsidP="008E0CA3">
      <w:pPr>
        <w:rPr>
          <w:ins w:id="934" w:author="Учетная запись Майкрософт" w:date="2025-03-13T01:27:00Z"/>
        </w:rPr>
      </w:pPr>
      <w:ins w:id="935" w:author="Учетная запись Майкрософт" w:date="2025-03-13T01:27:00Z">
        <w:r>
          <w:t>Entity Identification: Identified core entities (e.g., orders, product, customer, region) based on the Superstore dataset’s requirements.</w:t>
        </w:r>
      </w:ins>
    </w:p>
    <w:p w:rsidR="008E0CA3" w:rsidRDefault="008E0CA3" w:rsidP="008E0CA3">
      <w:pPr>
        <w:rPr>
          <w:ins w:id="936" w:author="Учетная запись Майкрософт" w:date="2025-03-13T01:27:00Z"/>
        </w:rPr>
      </w:pPr>
    </w:p>
    <w:p w:rsidR="008E0CA3" w:rsidRDefault="008E0CA3">
      <w:pPr>
        <w:rPr>
          <w:ins w:id="937" w:author="Учетная запись Майкрософт" w:date="2025-03-13T01:27:00Z"/>
        </w:rPr>
      </w:pPr>
      <w:ins w:id="938" w:author="Учетная запись Майкрософт" w:date="2025-03-13T01:27:00Z">
        <w:r>
          <w:t>Normalization:</w:t>
        </w:r>
      </w:ins>
    </w:p>
    <w:p w:rsidR="008E0CA3" w:rsidRDefault="008E0CA3">
      <w:pPr>
        <w:rPr>
          <w:ins w:id="939" w:author="Учетная запись Майкрософт" w:date="2025-03-13T01:27:00Z"/>
        </w:rPr>
      </w:pPr>
      <w:ins w:id="940" w:author="Учетная запись Майкрософт" w:date="2025-03-13T01:27:00Z">
        <w:r>
          <w:t>Split denormalized fields (e.g., "City," "State") into separate tables (city, state, country, region).</w:t>
        </w:r>
      </w:ins>
    </w:p>
    <w:p w:rsidR="008E0CA3" w:rsidRDefault="008E0CA3">
      <w:pPr>
        <w:rPr>
          <w:ins w:id="941" w:author="Учетная запись Майкрософт" w:date="2025-03-13T01:27:00Z"/>
        </w:rPr>
      </w:pPr>
      <w:ins w:id="942" w:author="Учетная запись Майкрософт" w:date="2025-03-13T01:27:00Z">
        <w:r>
          <w:t>Created junction tables (e.g., m2m_order_product) to resolve M2M relationships.</w:t>
        </w:r>
      </w:ins>
    </w:p>
    <w:p w:rsidR="008E0CA3" w:rsidRDefault="008E0CA3">
      <w:pPr>
        <w:rPr>
          <w:ins w:id="943" w:author="Учетная запись Майкрософт" w:date="2025-03-13T01:27:00Z"/>
        </w:rPr>
      </w:pPr>
      <w:ins w:id="944" w:author="Учетная запись Майкрософт" w:date="2025-03-13T01:27:00Z">
        <w:r>
          <w:t>Relationship Mapping:</w:t>
        </w:r>
      </w:ins>
    </w:p>
    <w:p w:rsidR="008E0CA3" w:rsidRDefault="008E0CA3">
      <w:pPr>
        <w:rPr>
          <w:ins w:id="945" w:author="Учетная запись Майкрософт" w:date="2025-03-13T01:27:00Z"/>
        </w:rPr>
      </w:pPr>
      <w:ins w:id="946" w:author="Учетная запись Майкрософт" w:date="2025-03-13T01:27:00Z">
        <w:r>
          <w:t>Linked product → sub_category → category for hierarchical product categorization.</w:t>
        </w:r>
      </w:ins>
    </w:p>
    <w:p w:rsidR="008E0CA3" w:rsidRDefault="008E0CA3">
      <w:pPr>
        <w:rPr>
          <w:ins w:id="947" w:author="Учетная запись Майкрософт" w:date="2025-03-13T01:27:00Z"/>
        </w:rPr>
      </w:pPr>
      <w:ins w:id="948" w:author="Учетная запись Майкрософт" w:date="2025-03-13T01:27:00Z">
        <w:r>
          <w:t>Established geographic hierarchy: city → state → country → region.</w:t>
        </w:r>
      </w:ins>
    </w:p>
    <w:p w:rsidR="008E0CA3" w:rsidRDefault="008E0CA3">
      <w:pPr>
        <w:rPr>
          <w:ins w:id="949" w:author="Учетная запись Майкрософт" w:date="2025-03-13T01:27:00Z"/>
        </w:rPr>
      </w:pPr>
      <w:ins w:id="950" w:author="Учетная запись Майкрософт" w:date="2025-03-13T01:27:00Z">
        <w:r>
          <w:t>Outcomes:</w:t>
        </w:r>
      </w:ins>
    </w:p>
    <w:p w:rsidR="008E0CA3" w:rsidRDefault="008E0CA3">
      <w:pPr>
        <w:rPr>
          <w:ins w:id="951" w:author="Учетная запись Майкрософт" w:date="2025-03-13T01:27:00Z"/>
        </w:rPr>
      </w:pPr>
      <w:ins w:id="952" w:author="Учетная запись Майкрософт" w:date="2025-03-13T01:27:00Z">
        <w:r>
          <w:t>A fully normalized schema compliant with PostgreSQL.</w:t>
        </w:r>
      </w:ins>
    </w:p>
    <w:p w:rsidR="008E0CA3" w:rsidRDefault="008E0CA3" w:rsidP="008E0CA3">
      <w:pPr>
        <w:rPr>
          <w:ins w:id="953" w:author="Учетная запись Майкрософт" w:date="2025-03-13T01:27:00Z"/>
        </w:rPr>
      </w:pPr>
      <w:ins w:id="954" w:author="Учетная запись Майкрософт" w:date="2025-03-13T01:27:00Z">
        <w:r>
          <w:t>Clear relationships between tables, enabling complex queries (e.g., sales by region, customer segmentation).</w:t>
        </w:r>
      </w:ins>
    </w:p>
    <w:p w:rsidR="00480EEE" w:rsidRDefault="007C58DB" w:rsidP="008E0CA3">
      <w:r>
        <w:br/>
      </w:r>
      <w:del w:id="955" w:author="Учетная запись Майкрософт" w:date="2025-03-13T00:40:00Z">
        <w:r w:rsidDel="008B18D8">
          <w:delText>**Model Description**</w:delText>
        </w:r>
        <w:r w:rsidDel="008B18D8">
          <w:br/>
        </w:r>
        <w:r w:rsidDel="008B18D8">
          <w:br/>
          <w:delText>### **Definitions &amp; Acronyms**</w:delText>
        </w:r>
        <w:r w:rsidDel="008B18D8">
          <w:br/>
          <w:delText>- **Customer**: Represents a person who places an order.</w:delText>
        </w:r>
        <w:r w:rsidDel="008B18D8">
          <w:br/>
          <w:delText>- **Order**: Contains details about purchases made by customers.</w:delText>
        </w:r>
        <w:r w:rsidDel="008B18D8">
          <w:br/>
          <w:delText>- **Product**: Items available for purchase, categorized under subcategories and categories.</w:delText>
        </w:r>
        <w:r w:rsidDel="008B18D8">
          <w:br/>
          <w:delText>- **Category &amp; Sub-Category**: Classification of products.</w:delText>
        </w:r>
        <w:r w:rsidDel="008B18D8">
          <w:br/>
          <w:delText>- **Ship Mode**: Shipping method used for orders.</w:delText>
        </w:r>
        <w:r w:rsidDel="008B18D8">
          <w:br/>
          <w:delText>- **Segment**: Classification of customers based on demographics or purchasing behavior.</w:delText>
        </w:r>
        <w:r w:rsidDel="008B18D8">
          <w:br/>
        </w:r>
        <w:r w:rsidDel="008B18D8">
          <w:br/>
          <w:delText>### **Entity Descriptions**</w:delText>
        </w:r>
        <w:r w:rsidDel="008B18D8">
          <w:br/>
          <w:delText>- **Customer**: Each customer has an ID, name, a segment they belong to, and a city location.</w:delText>
        </w:r>
        <w:r w:rsidDel="008B18D8">
          <w:br/>
          <w:delText>- **Order**: Orders are linked to customers and contain sales, quantity, shipping mode, and profit details.</w:delText>
        </w:r>
        <w:r w:rsidDel="008B18D8">
          <w:br/>
          <w:delText>- **Product**: A product is associated with a sub-category and has a unique ID and name.</w:delText>
        </w:r>
        <w:r w:rsidDel="008B18D8">
          <w:br/>
          <w:delText>- **Category &amp; Sub-Category**: Products are grouped into categories and sub-categories for organization.</w:delText>
        </w:r>
        <w:r w:rsidDel="008B18D8">
          <w:br/>
          <w:delText>- **Region, Country, State, City**: Represent the geographical hierarchy.</w:delText>
        </w:r>
        <w:r w:rsidDel="008B18D8">
          <w:br/>
          <w:delText>- **Ship Mode**: Defines different shipping methods used in orders.</w:delText>
        </w:r>
        <w:r w:rsidDel="008B18D8">
          <w:br/>
          <w:delText>- **Segment**: Represents customer segmentation based on purchasing behavior.</w:delText>
        </w:r>
        <w:r w:rsidDel="008B18D8">
          <w:br/>
          <w:delText>- **m2m_order_product**: A many-to-many relationship between orders and products.</w:delText>
        </w:r>
        <w:r w:rsidDel="008B18D8">
          <w:br/>
        </w:r>
        <w:r w:rsidDel="008B18D8">
          <w:br/>
          <w:delText>### **Relationships**</w:delText>
        </w:r>
        <w:r w:rsidDel="008B18D8">
          <w:br/>
          <w:delText>- Each **order** is linked to a **customer**, who belongs to a **segment** and resides in a **city**.</w:delText>
        </w:r>
        <w:r w:rsidDel="008B18D8">
          <w:br/>
          <w:delText>- **Orders** contain multiple **products**, represented through the **m2m_order_product** table.</w:delText>
        </w:r>
        <w:r w:rsidDel="008B18D8">
          <w:br/>
          <w:delText>- Each **product** belongs to a **sub-category**, which in turn belongs to a **category**.</w:delText>
        </w:r>
        <w:r w:rsidDel="008B18D8">
          <w:br/>
          <w:delText>- Customers are associated with a **city**, which is part of a **state**, inside a **country**, within a **region**.</w:delText>
        </w:r>
        <w:r w:rsidDel="008B18D8">
          <w:br/>
          <w:delText>- Each **order** has a **ship mode**, determining how it is delivered.</w:delText>
        </w:r>
        <w:r w:rsidDel="008B18D8">
          <w:br/>
        </w:r>
      </w:del>
    </w:p>
    <w:sectPr w:rsidR="00480EEE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036" w:rsidRDefault="00302036" w:rsidP="00500742">
      <w:pPr>
        <w:spacing w:line="240" w:lineRule="auto"/>
      </w:pPr>
      <w:r>
        <w:separator/>
      </w:r>
    </w:p>
  </w:endnote>
  <w:endnote w:type="continuationSeparator" w:id="0">
    <w:p w:rsidR="00302036" w:rsidRDefault="00302036" w:rsidP="00500742">
      <w:pPr>
        <w:spacing w:line="240" w:lineRule="auto"/>
      </w:pPr>
      <w:r>
        <w:continuationSeparator/>
      </w:r>
    </w:p>
  </w:endnote>
  <w:endnote w:type="continuationNotice" w:id="1">
    <w:p w:rsidR="00302036" w:rsidRDefault="003020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EEE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 w:rsidR="0033612E">
      <w:rPr>
        <w:rStyle w:val="ac"/>
        <w:rFonts w:eastAsia="MS Gothic"/>
        <w:noProof/>
        <w:sz w:val="18"/>
        <w:szCs w:val="18"/>
      </w:rPr>
      <w:t>6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>
      <w:tc>
        <w:tcPr>
          <w:tcW w:w="8472" w:type="dxa"/>
        </w:tcPr>
        <w:p w:rsidR="00480EEE" w:rsidRDefault="007C58DB" w:rsidP="002A572B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:rsidR="00480EEE" w:rsidRPr="00205D53" w:rsidRDefault="005D1735" w:rsidP="007F4104">
    <w:pPr>
      <w:pStyle w:val="a7"/>
    </w:pPr>
    <w:r w:rsidRPr="00205D53">
      <w:rPr>
        <w:noProof/>
        <w:color w:val="2B579A"/>
        <w:shd w:val="clear" w:color="auto" w:fill="E6E6E6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>
      <w:tc>
        <w:tcPr>
          <w:tcW w:w="1526" w:type="dxa"/>
          <w:vAlign w:val="center"/>
          <w:hideMark/>
        </w:tcPr>
        <w:p w:rsidR="00480EEE" w:rsidRDefault="005D1735" w:rsidP="0076784B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480EEE" w:rsidRDefault="005D1735" w:rsidP="0076784B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>
      <w:tc>
        <w:tcPr>
          <w:tcW w:w="9139" w:type="dxa"/>
          <w:gridSpan w:val="2"/>
          <w:hideMark/>
        </w:tcPr>
        <w:p w:rsidR="00480EEE" w:rsidRDefault="007C58DB" w:rsidP="0076784B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:rsidR="00480EEE" w:rsidRDefault="005D1735" w:rsidP="002A572B">
    <w:pPr>
      <w:pStyle w:val="a7"/>
      <w:ind w:left="0" w:right="1"/>
    </w:pPr>
    <w:r>
      <w:rPr>
        <w:noProof/>
        <w:color w:val="2B579A"/>
        <w:shd w:val="clear" w:color="auto" w:fill="E6E6E6"/>
        <w:lang w:val="ru-RU" w:eastAsia="ru-R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036" w:rsidRDefault="00302036" w:rsidP="00500742">
      <w:pPr>
        <w:spacing w:line="240" w:lineRule="auto"/>
      </w:pPr>
      <w:r>
        <w:separator/>
      </w:r>
    </w:p>
  </w:footnote>
  <w:footnote w:type="continuationSeparator" w:id="0">
    <w:p w:rsidR="00302036" w:rsidRDefault="00302036" w:rsidP="00500742">
      <w:pPr>
        <w:spacing w:line="240" w:lineRule="auto"/>
      </w:pPr>
      <w:r>
        <w:continuationSeparator/>
      </w:r>
    </w:p>
  </w:footnote>
  <w:footnote w:type="continuationNotice" w:id="1">
    <w:p w:rsidR="00302036" w:rsidRDefault="003020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>
      <w:tc>
        <w:tcPr>
          <w:tcW w:w="8121" w:type="dxa"/>
          <w:vAlign w:val="center"/>
          <w:hideMark/>
        </w:tcPr>
        <w:p w:rsidR="00480EEE" w:rsidRDefault="007C4361" w:rsidP="002A572B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480EEE" w:rsidRDefault="00480EEE" w:rsidP="002A572B">
          <w:pPr>
            <w:pStyle w:val="a9"/>
          </w:pPr>
        </w:p>
      </w:tc>
    </w:tr>
    <w:tr w:rsidR="002A572B" w:rsidTr="006366F2">
      <w:trPr>
        <w:trHeight w:val="340"/>
      </w:trPr>
      <w:tc>
        <w:tcPr>
          <w:tcW w:w="8121" w:type="dxa"/>
          <w:vAlign w:val="center"/>
          <w:hideMark/>
        </w:tcPr>
        <w:p w:rsidR="00480EEE" w:rsidRDefault="00426215" w:rsidP="002A19F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480EEE" w:rsidRDefault="005D1735" w:rsidP="002A572B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  <w:lang w:val="ru-RU" w:eastAsia="ru-RU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80EEE" w:rsidRPr="002A572B" w:rsidRDefault="005D1735" w:rsidP="002A572B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  <w:lang w:val="ru-RU" w:eastAsia="ru-R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b1dcca6b6945d1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22410"/>
    <w:rsid w:val="0003566E"/>
    <w:rsid w:val="00036D9D"/>
    <w:rsid w:val="000370D4"/>
    <w:rsid w:val="00047819"/>
    <w:rsid w:val="00074855"/>
    <w:rsid w:val="000A7CDA"/>
    <w:rsid w:val="00104CAC"/>
    <w:rsid w:val="00125E85"/>
    <w:rsid w:val="001459CB"/>
    <w:rsid w:val="00173F65"/>
    <w:rsid w:val="00192D26"/>
    <w:rsid w:val="001D3772"/>
    <w:rsid w:val="002B3847"/>
    <w:rsid w:val="002C76CC"/>
    <w:rsid w:val="002E6935"/>
    <w:rsid w:val="00302036"/>
    <w:rsid w:val="0033612E"/>
    <w:rsid w:val="00357E14"/>
    <w:rsid w:val="00407DD5"/>
    <w:rsid w:val="00426215"/>
    <w:rsid w:val="00444D3B"/>
    <w:rsid w:val="00480504"/>
    <w:rsid w:val="00480EEE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B27B1"/>
    <w:rsid w:val="007C4361"/>
    <w:rsid w:val="007C58DB"/>
    <w:rsid w:val="007E6B5E"/>
    <w:rsid w:val="00876D86"/>
    <w:rsid w:val="008B18D8"/>
    <w:rsid w:val="008D0346"/>
    <w:rsid w:val="008E0CA3"/>
    <w:rsid w:val="0094703C"/>
    <w:rsid w:val="00950730"/>
    <w:rsid w:val="00974743"/>
    <w:rsid w:val="009D7BE5"/>
    <w:rsid w:val="009E4BF9"/>
    <w:rsid w:val="009E7277"/>
    <w:rsid w:val="00AA68CA"/>
    <w:rsid w:val="00B00FF6"/>
    <w:rsid w:val="00B072EA"/>
    <w:rsid w:val="00B63965"/>
    <w:rsid w:val="00B83E56"/>
    <w:rsid w:val="00BD7E12"/>
    <w:rsid w:val="00BE17E0"/>
    <w:rsid w:val="00C403FF"/>
    <w:rsid w:val="00C901A0"/>
    <w:rsid w:val="00CA3310"/>
    <w:rsid w:val="00CE6020"/>
    <w:rsid w:val="00D04DA9"/>
    <w:rsid w:val="00D20F53"/>
    <w:rsid w:val="00D61C9C"/>
    <w:rsid w:val="00DD31D9"/>
    <w:rsid w:val="00E016A3"/>
    <w:rsid w:val="00E12ACE"/>
    <w:rsid w:val="00E15F7E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ние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paragraph" w:styleId="af7">
    <w:name w:val="Normal (Web)"/>
    <w:basedOn w:val="a1"/>
    <w:uiPriority w:val="99"/>
    <w:semiHidden/>
    <w:unhideWhenUsed/>
    <w:rsid w:val="00022410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8">
    <w:name w:val="Strong"/>
    <w:basedOn w:val="a3"/>
    <w:uiPriority w:val="22"/>
    <w:qFormat/>
    <w:rsid w:val="00022410"/>
    <w:rPr>
      <w:b/>
      <w:bCs/>
    </w:rPr>
  </w:style>
  <w:style w:type="character" w:styleId="HTML">
    <w:name w:val="HTML Code"/>
    <w:basedOn w:val="a3"/>
    <w:uiPriority w:val="99"/>
    <w:semiHidden/>
    <w:unhideWhenUsed/>
    <w:rsid w:val="00022410"/>
    <w:rPr>
      <w:rFonts w:ascii="Courier New" w:eastAsia="Times New Roman" w:hAnsi="Courier New" w:cs="Courier New"/>
      <w:sz w:val="20"/>
      <w:szCs w:val="20"/>
    </w:rPr>
  </w:style>
  <w:style w:type="paragraph" w:styleId="af9">
    <w:name w:val="Balloon Text"/>
    <w:basedOn w:val="a1"/>
    <w:link w:val="afa"/>
    <w:uiPriority w:val="99"/>
    <w:semiHidden/>
    <w:unhideWhenUsed/>
    <w:rsid w:val="000A7C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0A7C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Учетная запись Майкрософт</cp:lastModifiedBy>
  <cp:revision>2</cp:revision>
  <cp:lastPrinted>2021-02-26T07:14:00Z</cp:lastPrinted>
  <dcterms:created xsi:type="dcterms:W3CDTF">2025-05-16T17:44:00Z</dcterms:created>
  <dcterms:modified xsi:type="dcterms:W3CDTF">2025-05-16T17:44:00Z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